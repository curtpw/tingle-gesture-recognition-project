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83" w:rsidRDefault="00C00E6B" w:rsidP="00923483">
      <w:r>
        <w:t>WHITE, Curtis P.</w:t>
      </w:r>
      <w:r>
        <w:tab/>
        <w:t>Provisional Patent Application</w:t>
      </w:r>
    </w:p>
    <w:p w:rsidR="00C00E6B" w:rsidRDefault="00C00E6B" w:rsidP="00923483">
      <w:r>
        <w:t>Application Filed November __, 2016</w:t>
      </w:r>
    </w:p>
    <w:p w:rsidR="00C00E6B" w:rsidRPr="00FD14E5" w:rsidRDefault="00C00E6B" w:rsidP="00923483"/>
    <w:p w:rsidR="00923483" w:rsidRPr="00FD14E5" w:rsidRDefault="00923483" w:rsidP="00923483">
      <w:pPr>
        <w:rPr>
          <w:b/>
        </w:rPr>
      </w:pPr>
    </w:p>
    <w:p w:rsidR="00923483" w:rsidRPr="00C00E6B" w:rsidRDefault="00C00E6B" w:rsidP="008275A7">
      <w:pPr>
        <w:jc w:val="center"/>
        <w:rPr>
          <w:b/>
          <w:rPrChange w:id="0" w:author="Paul White" w:date="2016-11-11T10:19:00Z">
            <w:rPr/>
          </w:rPrChange>
        </w:rPr>
      </w:pPr>
      <w:r w:rsidRPr="00C00E6B">
        <w:rPr>
          <w:b/>
          <w:rPrChange w:id="1" w:author="Paul White" w:date="2016-11-11T10:19:00Z">
            <w:rPr/>
          </w:rPrChange>
        </w:rPr>
        <w:t>WEARABLE HABIT CESSATION SENSOR AND FEEDBACK DEVICE</w:t>
      </w:r>
    </w:p>
    <w:p w:rsidR="00C00E6B" w:rsidRPr="00FD14E5" w:rsidRDefault="00C00E6B" w:rsidP="00923483"/>
    <w:p w:rsidR="00923483" w:rsidRPr="00FD14E5" w:rsidRDefault="00923483" w:rsidP="00923483">
      <w:pPr>
        <w:rPr>
          <w:b/>
        </w:rPr>
      </w:pPr>
      <w:r w:rsidRPr="00FD14E5">
        <w:rPr>
          <w:b/>
        </w:rPr>
        <w:t>BACKGROUND</w:t>
      </w:r>
    </w:p>
    <w:p w:rsidR="00923483" w:rsidRPr="00FD14E5" w:rsidRDefault="00923483" w:rsidP="00923483"/>
    <w:p w:rsidR="00596B99" w:rsidRDefault="00923483" w:rsidP="008275A7">
      <w:r w:rsidRPr="001F1E20">
        <w:rPr>
          <w:b/>
        </w:rPr>
        <w:t>Field of the Invention:</w:t>
      </w:r>
      <w:r w:rsidR="00C00E6B">
        <w:t xml:space="preserve"> the present invention is directed to</w:t>
      </w:r>
      <w:r w:rsidR="00CE4F27">
        <w:t xml:space="preserve"> a combination of sensors and feedback mechanisms worn on the body</w:t>
      </w:r>
      <w:r w:rsidR="00C00E6B">
        <w:t xml:space="preserve"> for treatment of unconscious and unwanted</w:t>
      </w:r>
      <w:r w:rsidR="00FD12C0">
        <w:t xml:space="preserve"> behaviors.  Of such behaviors, this invention </w:t>
      </w:r>
      <w:r w:rsidR="00264F77">
        <w:t xml:space="preserve">particularly </w:t>
      </w:r>
      <w:r w:rsidR="00FD12C0">
        <w:t>aids in the treatment of trichotillomania</w:t>
      </w:r>
      <w:r w:rsidR="00A10D75">
        <w:t xml:space="preserve"> (hair pulling disorder)</w:t>
      </w:r>
      <w:r w:rsidR="00CE4F27">
        <w:t xml:space="preserve">, </w:t>
      </w:r>
      <w:r w:rsidR="00CE4F27" w:rsidRPr="00CE4F27">
        <w:t>excoriation</w:t>
      </w:r>
      <w:r w:rsidR="00A10D75">
        <w:t xml:space="preserve"> (skin picking disorder)</w:t>
      </w:r>
      <w:r w:rsidR="00CE4F27">
        <w:t>, nail biting</w:t>
      </w:r>
      <w:r w:rsidR="00264F77">
        <w:t xml:space="preserve"> and thumb sucking</w:t>
      </w:r>
      <w:r w:rsidR="008275A7">
        <w:t>.</w:t>
      </w:r>
      <w:r w:rsidR="004E2524">
        <w:t xml:space="preserve"> </w:t>
      </w:r>
      <w:r w:rsidR="00596B99" w:rsidRPr="00FD14E5">
        <w:t>Those who engage in these behaviors are often not aware that they are engaging in th</w:t>
      </w:r>
      <w:r w:rsidR="00A10D75">
        <w:t>em. Studies have shown that if</w:t>
      </w:r>
      <w:r w:rsidR="00596B99" w:rsidRPr="00FD14E5">
        <w:t xml:space="preserve"> people are alerted when they are unconsciously e</w:t>
      </w:r>
      <w:r w:rsidR="00A10D75">
        <w:t>ngaging or about to engage in</w:t>
      </w:r>
      <w:r w:rsidR="00596B99" w:rsidRPr="00FD14E5">
        <w:t xml:space="preserve"> unwanted behavior</w:t>
      </w:r>
      <w:r w:rsidR="00A10D75">
        <w:t>s</w:t>
      </w:r>
      <w:r w:rsidR="00596B99" w:rsidRPr="00FD14E5">
        <w:t xml:space="preserve"> of this sort they cease the unwanted behavior they were about to engage in. Studies have shown that a wearable device</w:t>
      </w:r>
      <w:r w:rsidR="00AB09AA">
        <w:t xml:space="preserve"> or devices</w:t>
      </w:r>
      <w:r w:rsidR="00596B99" w:rsidRPr="00FD14E5">
        <w:t xml:space="preserve"> which can provide this service can lead to the long term, continual an</w:t>
      </w:r>
      <w:r w:rsidR="005E7D28">
        <w:t>d</w:t>
      </w:r>
      <w:r w:rsidR="00596B99" w:rsidRPr="00FD14E5">
        <w:t xml:space="preserve"> independent cessation of the behavior. </w:t>
      </w:r>
    </w:p>
    <w:p w:rsidR="00596B99" w:rsidRDefault="00596B99" w:rsidP="00923483"/>
    <w:p w:rsidR="009E3FAC" w:rsidRDefault="009E3FAC" w:rsidP="009E3FAC">
      <w:r>
        <w:t>Trichotillomania, also called hair-pulling disorder, is a mental disorder that involves recurrent, irresistible urges to pull out hair from your scalp,</w:t>
      </w:r>
      <w:r w:rsidR="005E7D28">
        <w:t xml:space="preserve"> eyebrows or other areas of the</w:t>
      </w:r>
      <w:r>
        <w:t xml:space="preserve"> body, despite trying to stop. Hair pulling from the scalp often leaves patchy bald spots, which causes significant distress and can interfere with social or work functioning. People with trichotillomania may go to great lengths to disguise the loss of hair. For some people, trichotillomania may be mild and generally manageable. For others, the compulsive urge to pull hair is overwhelming</w:t>
      </w:r>
      <w:r w:rsidR="005E7D28">
        <w:t xml:space="preserve"> or unconscious</w:t>
      </w:r>
      <w:r>
        <w:t>. Some treatment options have helped many people reduce their hair pulling or stop entirely.</w:t>
      </w:r>
    </w:p>
    <w:p w:rsidR="009E3FAC" w:rsidRDefault="009E3FAC" w:rsidP="009E3FAC"/>
    <w:p w:rsidR="009E3FAC" w:rsidRDefault="009E3FAC" w:rsidP="009E3FAC">
      <w:r>
        <w:t xml:space="preserve">Excoriation disorder, also known as skin picking disorder, is defined as repetitive and compulsive picking of skin which results in tissue damage. Episodes of skin picking are often preceded or accompanied by tension, anxiety, or stress. The region most commonly picked is the face. Most patients with excoriation disorder report having a primary area of the body that they focus their picking on. Complications arising from excoriation disorder include: infection at the site of picking, tissue damage, and septicemia. Damage from picking can be so severe as to require skin grafting. </w:t>
      </w:r>
    </w:p>
    <w:p w:rsidR="009E3FAC" w:rsidRDefault="009E3FAC" w:rsidP="009E3FAC"/>
    <w:p w:rsidR="009E3FAC" w:rsidRDefault="009E3FAC" w:rsidP="009E3FAC">
      <w:r>
        <w:t>Thumb-sucking is normal in babies and young children. In some cases, thumb-sucking after age 5 is in response to an emotional problem or other disorder, such as anxiety. Children who suck their thumbs often or with great intensity around age 4 or 5, or those who are still sucking their thumbs at age 6 or later, are at risk for dental or speech problems. Prolonged thumb-sucking may cause the teeth to become improperly aligned (malocclusion) or push the teeth outward.</w:t>
      </w:r>
    </w:p>
    <w:p w:rsidR="009E3FAC" w:rsidRDefault="009E3FAC" w:rsidP="009E3FAC"/>
    <w:p w:rsidR="00D9506E" w:rsidRPr="00FD14E5" w:rsidRDefault="009E3FAC" w:rsidP="00923483">
      <w:r>
        <w:t xml:space="preserve">CBT (Cognitive Behavioral Therapy) and ACT (Acceptance and Commitment Therapy) are both used to treat harmful hair pulling and skin picking behavior, but are not always effective. The present inventive deice can be used in conjunction with talk </w:t>
      </w:r>
      <w:r w:rsidR="00691883">
        <w:t>therapies</w:t>
      </w:r>
      <w:r>
        <w:t xml:space="preserve"> to </w:t>
      </w:r>
      <w:r>
        <w:lastRenderedPageBreak/>
        <w:t xml:space="preserve">increase the effectiveness of treatment. Talk therapy tends to focus on </w:t>
      </w:r>
      <w:r w:rsidR="00691883">
        <w:t>conscious</w:t>
      </w:r>
      <w:r>
        <w:t xml:space="preserve"> thought </w:t>
      </w:r>
      <w:r w:rsidR="00691883">
        <w:t>processes</w:t>
      </w:r>
      <w:r>
        <w:t xml:space="preserve">. The present inventive device </w:t>
      </w:r>
      <w:r w:rsidR="00691883">
        <w:t>serves</w:t>
      </w:r>
      <w:r>
        <w:t xml:space="preserve"> as a </w:t>
      </w:r>
      <w:r w:rsidR="00691883">
        <w:t>therapeutic</w:t>
      </w:r>
      <w:r>
        <w:t xml:space="preserve"> intervention during </w:t>
      </w:r>
      <w:r w:rsidR="00691883">
        <w:t>unconscious</w:t>
      </w:r>
      <w:r>
        <w:t xml:space="preserve"> pulling of the hair or picking of the skin, a context in which introspection and reflective decision making encouraged by CBT cannot apply. </w:t>
      </w:r>
      <w:r w:rsidR="00691883">
        <w:t>Hair pulling</w:t>
      </w:r>
      <w:r>
        <w:t xml:space="preserve">, skin picking, nail biting, thumb sucking and similar manipulation of the body can all take place </w:t>
      </w:r>
      <w:r w:rsidR="00691883">
        <w:t>unconsciously</w:t>
      </w:r>
      <w:r>
        <w:t xml:space="preserve">. Studies have shown that making individuals </w:t>
      </w:r>
      <w:r w:rsidR="005E7D28">
        <w:t xml:space="preserve">more </w:t>
      </w:r>
      <w:r>
        <w:t xml:space="preserve">aware that they are engaging in these </w:t>
      </w:r>
      <w:r w:rsidR="00691883">
        <w:t>behaviors</w:t>
      </w:r>
      <w:r>
        <w:t xml:space="preserve"> greatly decreases their</w:t>
      </w:r>
      <w:r w:rsidR="005E7D28">
        <w:t xml:space="preserve"> propensity to</w:t>
      </w:r>
      <w:r>
        <w:t xml:space="preserve"> engage in these </w:t>
      </w:r>
      <w:r w:rsidR="00691883">
        <w:t>behaviors</w:t>
      </w:r>
      <w:r>
        <w:t xml:space="preserve"> in the future.</w:t>
      </w:r>
      <w:r w:rsidR="00691883">
        <w:t xml:space="preserve"> Unhealthy thumb sucking has been treated with a blocking device worn on the hand which physically impedes thumb sucking, as well as the application of a bad tasting substance applied to the thumb to dissuade thumb sucking. Both of these treatments may be uncomfortable or even painful to a child. Both these treatment may also be outside the bounds of culturally acceptable child care. The present invention does not cause discomfort because it only applies enough </w:t>
      </w:r>
      <w:proofErr w:type="spellStart"/>
      <w:r w:rsidR="00691883">
        <w:t>vibrotactile</w:t>
      </w:r>
      <w:proofErr w:type="spellEnd"/>
      <w:r w:rsidR="00691883">
        <w:t xml:space="preserve"> feedback to induce awareness of a behavior. </w:t>
      </w:r>
    </w:p>
    <w:p w:rsidR="00923483" w:rsidRPr="00FD14E5" w:rsidRDefault="00923483" w:rsidP="00923483"/>
    <w:p w:rsidR="00592B9C" w:rsidRDefault="00923483" w:rsidP="00923483">
      <w:r w:rsidRPr="001F1E20">
        <w:rPr>
          <w:b/>
        </w:rPr>
        <w:t>Description of the Related Art:</w:t>
      </w:r>
      <w:r w:rsidR="001F1E20">
        <w:t xml:space="preserve"> </w:t>
      </w:r>
      <w:r w:rsidR="001801B3" w:rsidRPr="00FD14E5">
        <w:t>There are devices in existence (</w:t>
      </w:r>
      <w:proofErr w:type="spellStart"/>
      <w:r w:rsidR="001801B3" w:rsidRPr="00FD14E5">
        <w:t>HabitAware</w:t>
      </w:r>
      <w:proofErr w:type="spellEnd"/>
      <w:r w:rsidR="001801B3" w:rsidRPr="00FD14E5">
        <w:t xml:space="preserve"> </w:t>
      </w:r>
      <w:proofErr w:type="spellStart"/>
      <w:r w:rsidR="001801B3" w:rsidRPr="00FD14E5">
        <w:t>Liv</w:t>
      </w:r>
      <w:proofErr w:type="spellEnd"/>
      <w:r w:rsidR="001801B3" w:rsidRPr="00FD14E5">
        <w:t xml:space="preserve">) which are worn around the wrist, use an accelerometer or other relative position sensor, detect gestures correlated to unwanted behaviors and provide </w:t>
      </w:r>
      <w:proofErr w:type="spellStart"/>
      <w:r w:rsidR="001801B3" w:rsidRPr="00FD14E5">
        <w:t>vibrotactile</w:t>
      </w:r>
      <w:proofErr w:type="spellEnd"/>
      <w:r w:rsidR="001801B3" w:rsidRPr="00FD14E5">
        <w:t xml:space="preserve"> feedback to the user making them aware of the gesture. These devices consist of the following components: a relative position sensor (accelerometer, gyroscope, magnetometer etc.), a processing unit (microcontroller or System on Chip such as ARM Cortex family), </w:t>
      </w:r>
      <w:r w:rsidR="005E7D28">
        <w:t xml:space="preserve">and </w:t>
      </w:r>
      <w:r w:rsidR="001801B3" w:rsidRPr="00FD14E5">
        <w:t>a radio transceiver such a Bluetooth and a vibration motor. This is the same combination and configu</w:t>
      </w:r>
      <w:r w:rsidR="005E7D28">
        <w:t>ration of hardware components contained</w:t>
      </w:r>
      <w:r w:rsidR="001801B3" w:rsidRPr="00FD14E5">
        <w:t xml:space="preserve"> </w:t>
      </w:r>
      <w:r w:rsidR="005E7D28">
        <w:t xml:space="preserve">in </w:t>
      </w:r>
      <w:r w:rsidR="001801B3" w:rsidRPr="00FD14E5">
        <w:t>activity tracker</w:t>
      </w:r>
      <w:r w:rsidR="005E7D28">
        <w:t>s</w:t>
      </w:r>
      <w:r w:rsidR="001801B3" w:rsidRPr="00FD14E5">
        <w:t xml:space="preserve"> such as the </w:t>
      </w:r>
      <w:proofErr w:type="spellStart"/>
      <w:r w:rsidR="001801B3" w:rsidRPr="00FD14E5">
        <w:t>F</w:t>
      </w:r>
      <w:r w:rsidR="005E7D28">
        <w:t>itBit</w:t>
      </w:r>
      <w:proofErr w:type="spellEnd"/>
      <w:r w:rsidR="005E7D28">
        <w:t xml:space="preserve">. The </w:t>
      </w:r>
      <w:proofErr w:type="spellStart"/>
      <w:r w:rsidR="005E7D28">
        <w:t>HabitAware</w:t>
      </w:r>
      <w:proofErr w:type="spellEnd"/>
      <w:r w:rsidR="005E7D28">
        <w:t xml:space="preserve"> </w:t>
      </w:r>
      <w:proofErr w:type="spellStart"/>
      <w:r w:rsidR="005E7D28">
        <w:t>Liv</w:t>
      </w:r>
      <w:proofErr w:type="spellEnd"/>
      <w:r w:rsidR="005E7D28">
        <w:t xml:space="preserve"> device </w:t>
      </w:r>
      <w:r w:rsidR="001801B3" w:rsidRPr="00FD14E5">
        <w:t>essentially</w:t>
      </w:r>
      <w:r w:rsidR="005E7D28">
        <w:t xml:space="preserve"> consists of</w:t>
      </w:r>
      <w:r w:rsidR="001801B3" w:rsidRPr="00FD14E5">
        <w:t xml:space="preserve"> the </w:t>
      </w:r>
      <w:r w:rsidR="005E7D28">
        <w:t xml:space="preserve">same </w:t>
      </w:r>
      <w:r w:rsidR="001801B3" w:rsidRPr="00FD14E5">
        <w:t>me</w:t>
      </w:r>
      <w:r w:rsidR="005E7D28">
        <w:t xml:space="preserve">chanical and electrical parts as a commonly available activity tracker, such as the </w:t>
      </w:r>
      <w:proofErr w:type="spellStart"/>
      <w:r w:rsidR="005E7D28">
        <w:t>FitBit</w:t>
      </w:r>
      <w:proofErr w:type="spellEnd"/>
      <w:r w:rsidR="005E7D28">
        <w:t>,</w:t>
      </w:r>
      <w:r w:rsidR="001801B3" w:rsidRPr="00FD14E5">
        <w:t xml:space="preserve"> configured to detect </w:t>
      </w:r>
      <w:r w:rsidR="0057623B" w:rsidRPr="00FD14E5">
        <w:t xml:space="preserve">a gesture of the hand (such as raising of the hand to </w:t>
      </w:r>
      <w:r w:rsidR="001F1E20" w:rsidRPr="001F1E20">
        <w:t>unconsciously</w:t>
      </w:r>
      <w:r w:rsidR="0057623B" w:rsidRPr="00FD14E5">
        <w:t xml:space="preserve"> pull hair) instead</w:t>
      </w:r>
      <w:r w:rsidR="005E7D28">
        <w:t xml:space="preserve"> of</w:t>
      </w:r>
      <w:r w:rsidR="0057623B" w:rsidRPr="00FD14E5">
        <w:t xml:space="preserve"> steps taken during running or walking</w:t>
      </w:r>
      <w:r w:rsidR="005E7D28">
        <w:t xml:space="preserve"> </w:t>
      </w:r>
      <w:r w:rsidR="00D23E16">
        <w:t>and other common activities</w:t>
      </w:r>
      <w:r w:rsidR="0057623B" w:rsidRPr="00FD14E5">
        <w:t>. Similar configurations of sensors, processing units and feedback mechanisms exist to monitor sleep, in</w:t>
      </w:r>
      <w:r w:rsidR="001F1E20">
        <w:t xml:space="preserve"> </w:t>
      </w:r>
      <w:r w:rsidR="0057623B" w:rsidRPr="00FD14E5">
        <w:t xml:space="preserve">fact the same device can sometimes be used to monitor walking and sleep. In many cases the device ‘syncs’ or connects to a software program on a computer or smartphone, often connected to an internet platform or online “cloud” platform. </w:t>
      </w:r>
    </w:p>
    <w:p w:rsidR="00592B9C" w:rsidRDefault="00CE4F27" w:rsidP="008275A7">
      <w:pPr>
        <w:ind w:firstLine="720"/>
      </w:pPr>
      <w:r>
        <w:t xml:space="preserve">The present inventive device differs from the </w:t>
      </w:r>
      <w:proofErr w:type="spellStart"/>
      <w:r>
        <w:t>HabitAware</w:t>
      </w:r>
      <w:proofErr w:type="spellEnd"/>
      <w:r>
        <w:t xml:space="preserve"> </w:t>
      </w:r>
      <w:proofErr w:type="spellStart"/>
      <w:r>
        <w:t>Liv</w:t>
      </w:r>
      <w:proofErr w:type="spellEnd"/>
      <w:r>
        <w:t xml:space="preserve"> and other prior devices in the presence of an additional sensor or sensors. These sensors increase the effectiveness of the </w:t>
      </w:r>
      <w:r w:rsidR="00D23E16">
        <w:t xml:space="preserve">inventive </w:t>
      </w:r>
      <w:r>
        <w:t>device beyond prior devices by de</w:t>
      </w:r>
      <w:r w:rsidR="003D0878">
        <w:t>creasing false positive fee</w:t>
      </w:r>
      <w:r w:rsidR="00592B9C">
        <w:t>d</w:t>
      </w:r>
      <w:r w:rsidR="003D0878">
        <w:t>back, in which feedback is mistakenly provided</w:t>
      </w:r>
      <w:r w:rsidR="00691883">
        <w:t xml:space="preserve"> when the target gesture is not taking place</w:t>
      </w:r>
      <w:r w:rsidR="003D0878">
        <w:t xml:space="preserve">, and decreasing </w:t>
      </w:r>
      <w:r w:rsidR="00D23E16">
        <w:t>missed</w:t>
      </w:r>
      <w:r w:rsidR="003D0878">
        <w:t xml:space="preserve"> </w:t>
      </w:r>
      <w:r w:rsidR="00D23E16">
        <w:t>unwanted behavior events which warrant feedback</w:t>
      </w:r>
      <w:r w:rsidR="003D0878">
        <w:t>, in which case feedback is not provided when it should be.</w:t>
      </w:r>
      <w:r w:rsidR="00691883">
        <w:t xml:space="preserve"> </w:t>
      </w:r>
    </w:p>
    <w:p w:rsidR="008653F0" w:rsidRPr="00FD14E5" w:rsidRDefault="00691883" w:rsidP="00BD79B8">
      <w:pPr>
        <w:ind w:firstLine="720"/>
      </w:pPr>
      <w:r>
        <w:t xml:space="preserve">Prior devices make use of accelerometers and other </w:t>
      </w:r>
      <w:r w:rsidR="00592B9C">
        <w:t>relative</w:t>
      </w:r>
      <w:r>
        <w:t xml:space="preserve"> position sensors. These sensors cannot “dead reckon” their position, in other words the sensor may detect the an</w:t>
      </w:r>
      <w:r w:rsidR="00592B9C">
        <w:t>gul</w:t>
      </w:r>
      <w:r>
        <w:t xml:space="preserve">ar </w:t>
      </w:r>
      <w:r w:rsidR="00592B9C">
        <w:t>position</w:t>
      </w:r>
      <w:r>
        <w:t xml:space="preserve"> of the device relative to gravity but it cannot detect </w:t>
      </w:r>
      <w:r w:rsidR="00592B9C">
        <w:t>whether</w:t>
      </w:r>
      <w:r>
        <w:t xml:space="preserve"> the device is abov</w:t>
      </w:r>
      <w:r w:rsidR="00592B9C">
        <w:t xml:space="preserve">e, below to </w:t>
      </w:r>
      <w:r>
        <w:t>the side of</w:t>
      </w:r>
      <w:r w:rsidR="00592B9C">
        <w:t xml:space="preserve"> the </w:t>
      </w:r>
      <w:r w:rsidR="00D23E16">
        <w:t xml:space="preserve">user’s </w:t>
      </w:r>
      <w:r w:rsidR="00592B9C">
        <w:t xml:space="preserve">head or any other object. In one </w:t>
      </w:r>
      <w:r w:rsidR="00D23E16">
        <w:t>embodiment</w:t>
      </w:r>
      <w:r w:rsidR="00592B9C">
        <w:t xml:space="preserve"> of the inventive device, t</w:t>
      </w:r>
      <w:r>
        <w:t xml:space="preserve">he addition of a contactless </w:t>
      </w:r>
      <w:r w:rsidR="00592B9C">
        <w:t>thermometer</w:t>
      </w:r>
      <w:r>
        <w:t xml:space="preserve"> </w:t>
      </w:r>
      <w:r w:rsidR="00592B9C">
        <w:t>allows the device to sense whether it is pointed at the body (being of greater temperature than</w:t>
      </w:r>
      <w:r w:rsidR="00D23E16">
        <w:t xml:space="preserve"> other objects) which allows the device’s</w:t>
      </w:r>
      <w:r w:rsidR="00592B9C">
        <w:t xml:space="preserve"> data processing algorithm to tie the relative position data of the accelerometer to the absolute position of the device across from the </w:t>
      </w:r>
      <w:r w:rsidR="00592B9C">
        <w:lastRenderedPageBreak/>
        <w:t>body. This at least partially overcomes the “dead reckoning” problem associated with accelerometers, gyroscopes and magnetometers.</w:t>
      </w:r>
    </w:p>
    <w:p w:rsidR="00923483" w:rsidRPr="00FD14E5" w:rsidRDefault="008275A7" w:rsidP="008275A7">
      <w:pPr>
        <w:ind w:firstLine="720"/>
      </w:pPr>
      <w:r>
        <w:t xml:space="preserve">Some embodiments of the inventive </w:t>
      </w:r>
      <w:r w:rsidRPr="00FD14E5">
        <w:t xml:space="preserve">device </w:t>
      </w:r>
      <w:r>
        <w:t>will</w:t>
      </w:r>
      <w:r w:rsidRPr="00FD14E5">
        <w:t xml:space="preserve"> obtain information about the users emotive state </w:t>
      </w:r>
      <w:r w:rsidR="00BD79B8">
        <w:t>using sensors to detect</w:t>
      </w:r>
      <w:r w:rsidRPr="00FD14E5">
        <w:t xml:space="preserve"> physiological characteristics</w:t>
      </w:r>
      <w:r w:rsidR="00BD79B8">
        <w:t xml:space="preserve"> correlated with </w:t>
      </w:r>
      <w:r w:rsidRPr="00FD14E5">
        <w:t>emotive states</w:t>
      </w:r>
      <w:r w:rsidR="00D23E16">
        <w:t xml:space="preserve"> such as increased heart rate</w:t>
      </w:r>
      <w:r w:rsidR="00BD79B8">
        <w:t>. These emotive states, such as stress, are indicative of the undesirable behavior which the inventive device is designed to detect.</w:t>
      </w:r>
      <w:r w:rsidRPr="00FD14E5">
        <w:t xml:space="preserve"> </w:t>
      </w:r>
      <w:r w:rsidR="00BD79B8">
        <w:t xml:space="preserve">The emotive state </w:t>
      </w:r>
      <w:r>
        <w:t xml:space="preserve">information will also serve to minimize false positive feedback and missed events </w:t>
      </w:r>
      <w:r w:rsidR="00BD79B8">
        <w:t>which</w:t>
      </w:r>
      <w:r>
        <w:t xml:space="preserve"> warrant feedback in a fashion which is superior to related art.</w:t>
      </w:r>
    </w:p>
    <w:p w:rsidR="00923483" w:rsidRDefault="00923483" w:rsidP="00923483"/>
    <w:p w:rsidR="00BD79B8" w:rsidRPr="00FD14E5" w:rsidRDefault="00BD79B8" w:rsidP="00923483"/>
    <w:p w:rsidR="00923483" w:rsidRDefault="00923483" w:rsidP="00923483">
      <w:pPr>
        <w:rPr>
          <w:b/>
        </w:rPr>
      </w:pPr>
      <w:r w:rsidRPr="00FD14E5">
        <w:rPr>
          <w:b/>
        </w:rPr>
        <w:t>SUMMARY</w:t>
      </w:r>
    </w:p>
    <w:p w:rsidR="00BD79B8" w:rsidRPr="00FD14E5" w:rsidRDefault="00BD79B8" w:rsidP="00923483">
      <w:pPr>
        <w:rPr>
          <w:b/>
        </w:rPr>
      </w:pPr>
    </w:p>
    <w:p w:rsidR="00923483" w:rsidRPr="00FD14E5" w:rsidRDefault="00CE4F27" w:rsidP="00923483">
      <w:r w:rsidRPr="00FD14E5">
        <w:t xml:space="preserve">The </w:t>
      </w:r>
      <w:r w:rsidR="005E04C9">
        <w:t>inventive device is worn on</w:t>
      </w:r>
      <w:r w:rsidRPr="00FD14E5">
        <w:t xml:space="preserve"> the </w:t>
      </w:r>
      <w:r w:rsidR="005E04C9">
        <w:t xml:space="preserve">underside of the </w:t>
      </w:r>
      <w:r w:rsidRPr="00FD14E5">
        <w:t>wrist</w:t>
      </w:r>
      <w:r w:rsidR="00890476">
        <w:t xml:space="preserve"> or wrists</w:t>
      </w:r>
      <w:r w:rsidRPr="00FD14E5">
        <w:t xml:space="preserve"> and consists of an array of sensors which in combination with a </w:t>
      </w:r>
      <w:r w:rsidR="00890476">
        <w:t>data processing unit</w:t>
      </w:r>
      <w:r w:rsidRPr="00FD14E5">
        <w:t xml:space="preserve"> detect unwanted unconscious behaviors involving pl</w:t>
      </w:r>
      <w:r w:rsidR="005E04C9">
        <w:t>acement of the hand and provide</w:t>
      </w:r>
      <w:r w:rsidRPr="00FD14E5">
        <w:t xml:space="preserve"> feedback to the user making them aware of this unwanted behavior.</w:t>
      </w:r>
    </w:p>
    <w:p w:rsidR="00923483" w:rsidRPr="00FD14E5" w:rsidRDefault="00923483" w:rsidP="00923483"/>
    <w:p w:rsidR="00923483" w:rsidRPr="00FD14E5" w:rsidRDefault="00923483" w:rsidP="00923483"/>
    <w:p w:rsidR="00923483" w:rsidRPr="00FD14E5" w:rsidRDefault="00923483" w:rsidP="00923483">
      <w:pPr>
        <w:rPr>
          <w:b/>
        </w:rPr>
      </w:pPr>
      <w:r w:rsidRPr="00FD14E5">
        <w:rPr>
          <w:b/>
        </w:rPr>
        <w:t>BRIEF DESCRIPTION OF THE DRAWINGS</w:t>
      </w:r>
    </w:p>
    <w:p w:rsidR="00923483" w:rsidRPr="00FD14E5" w:rsidRDefault="00923483" w:rsidP="00923483"/>
    <w:p w:rsidR="00923483" w:rsidRDefault="00200949" w:rsidP="00923483">
      <w:r>
        <w:t>• FIGURE</w:t>
      </w:r>
      <w:r w:rsidR="00A03140">
        <w:t xml:space="preserve"> 1 </w:t>
      </w:r>
      <w:r w:rsidR="001D59E2">
        <w:t xml:space="preserve">shows the </w:t>
      </w:r>
      <w:r>
        <w:t>device, separated into three functional blocks for illustrative purposes, mounted on a cross section of the user’s wrist. The users head and thermal radiation emanating from the head are also shown.</w:t>
      </w:r>
    </w:p>
    <w:p w:rsidR="009F5EE5" w:rsidRDefault="009F5EE5" w:rsidP="00923483"/>
    <w:p w:rsidR="00967B83" w:rsidRDefault="00200949" w:rsidP="00200949">
      <w:r>
        <w:t>• FIGURE</w:t>
      </w:r>
      <w:r w:rsidR="00A03140">
        <w:t xml:space="preserve"> 2</w:t>
      </w:r>
      <w:r w:rsidR="009F5EE5">
        <w:t xml:space="preserve"> </w:t>
      </w:r>
      <w:r>
        <w:t>a sequence of events over time in which the inventive device is used to detect and indicate an undesirable behavior.</w:t>
      </w:r>
    </w:p>
    <w:p w:rsidR="00200949" w:rsidRDefault="00200949" w:rsidP="001D59E2"/>
    <w:p w:rsidR="00200949" w:rsidRDefault="00D23E16" w:rsidP="00200949">
      <w:r>
        <w:t>• FIGURE 3</w:t>
      </w:r>
      <w:r w:rsidR="00200949">
        <w:t xml:space="preserve"> shows a conceptual outline of the discrete components which make up the device.</w:t>
      </w:r>
    </w:p>
    <w:p w:rsidR="00200949" w:rsidRDefault="00200949" w:rsidP="001D59E2"/>
    <w:p w:rsidR="00200949" w:rsidRDefault="00200949" w:rsidP="00200949">
      <w:r>
        <w:t>• FIGURE 4 shows a specific embodiment of the inventive device where the device is contained in a loop mounted around t</w:t>
      </w:r>
      <w:r w:rsidR="00D23E16">
        <w:t>he underside of a watchstrap,</w:t>
      </w:r>
      <w:r>
        <w:t xml:space="preserve"> bracelet</w:t>
      </w:r>
      <w:r w:rsidR="00D23E16">
        <w:t>, or other strap worn around the wrist</w:t>
      </w:r>
      <w:r>
        <w:t>.</w:t>
      </w:r>
    </w:p>
    <w:p w:rsidR="00923483" w:rsidRPr="00FD14E5" w:rsidRDefault="00923483" w:rsidP="00923483"/>
    <w:p w:rsidR="00923483" w:rsidRPr="00FD14E5" w:rsidRDefault="00923483" w:rsidP="00923483"/>
    <w:p w:rsidR="00A03140" w:rsidRPr="00086C96" w:rsidRDefault="00923483" w:rsidP="008275A7">
      <w:pPr>
        <w:rPr>
          <w:b/>
        </w:rPr>
      </w:pPr>
      <w:r w:rsidRPr="00FD14E5">
        <w:rPr>
          <w:b/>
        </w:rPr>
        <w:t>DETAILED DESCRIPTION</w:t>
      </w:r>
    </w:p>
    <w:p w:rsidR="00A03140" w:rsidRPr="00FD14E5" w:rsidRDefault="00A03140" w:rsidP="00FD14E5"/>
    <w:p w:rsidR="00FD14E5" w:rsidRPr="00FD14E5" w:rsidRDefault="00CD2D9F" w:rsidP="00FD14E5">
      <w:r>
        <w:t>T</w:t>
      </w:r>
      <w:r w:rsidR="00FD14E5" w:rsidRPr="00FD14E5">
        <w:t>he device</w:t>
      </w:r>
      <w:r>
        <w:t xml:space="preserve"> is located at the underside of the wrist for significant reasons:</w:t>
      </w:r>
      <w:r w:rsidR="00FD14E5" w:rsidRPr="00FD14E5">
        <w:t xml:space="preserve"> </w:t>
      </w:r>
    </w:p>
    <w:p w:rsidR="00FD14E5" w:rsidRPr="00FD14E5" w:rsidRDefault="00596B99" w:rsidP="00FD14E5">
      <w:pPr>
        <w:pStyle w:val="ListParagraph"/>
        <w:numPr>
          <w:ilvl w:val="0"/>
          <w:numId w:val="1"/>
        </w:numPr>
        <w:rPr>
          <w:sz w:val="24"/>
          <w:szCs w:val="24"/>
        </w:rPr>
      </w:pPr>
      <w:r>
        <w:rPr>
          <w:sz w:val="24"/>
          <w:szCs w:val="24"/>
        </w:rPr>
        <w:t>Some embodiments of the inventive device contain contact a contact body sensor for detecting emotive states related to an unwanted behavior.</w:t>
      </w:r>
      <w:r w:rsidR="008275A7">
        <w:rPr>
          <w:sz w:val="24"/>
          <w:szCs w:val="24"/>
        </w:rPr>
        <w:t xml:space="preserve"> T</w:t>
      </w:r>
      <w:r w:rsidR="00FD14E5" w:rsidRPr="00FD14E5">
        <w:rPr>
          <w:sz w:val="24"/>
          <w:szCs w:val="24"/>
        </w:rPr>
        <w:t>he prominence of vasculature on the underside of the wrist as compared to the top of the wrist increases the efficacy of bio-sensing such as the detection of respiration, galvanic skin response, heart beat and other cardiovascular activity. All of these bio-indicators are correlated to the emotive states of the wearer.</w:t>
      </w:r>
      <w:r w:rsidR="00937AA1">
        <w:rPr>
          <w:sz w:val="24"/>
          <w:szCs w:val="24"/>
        </w:rPr>
        <w:t xml:space="preserve">  And you have described your device so we know that it measures respiration, galvanic skin response, heart beat and other cardiovascular </w:t>
      </w:r>
      <w:r w:rsidR="00937AA1">
        <w:rPr>
          <w:sz w:val="24"/>
          <w:szCs w:val="24"/>
        </w:rPr>
        <w:lastRenderedPageBreak/>
        <w:t>activity.  If the device doesn’t measure these body parameters then why mention them in relation to the underside of the wrist?</w:t>
      </w:r>
    </w:p>
    <w:p w:rsidR="00FD14E5" w:rsidRPr="00FD14E5" w:rsidRDefault="00FD14E5" w:rsidP="00FD14E5">
      <w:pPr>
        <w:pStyle w:val="ListParagraph"/>
        <w:numPr>
          <w:ilvl w:val="0"/>
          <w:numId w:val="1"/>
        </w:numPr>
        <w:rPr>
          <w:sz w:val="24"/>
          <w:szCs w:val="24"/>
        </w:rPr>
      </w:pPr>
      <w:r w:rsidRPr="00FD14E5">
        <w:rPr>
          <w:sz w:val="24"/>
          <w:szCs w:val="24"/>
        </w:rPr>
        <w:t>The bottom of the wrist is pointed towards the body during gestures such as moving towards or placing the hand near the head, moving towards or placing the hand nearing the mouth, as well as moving or placing the hand near numerous other areas of the body. This means that the bottom of the wrist is uniquely suited to the use of contactless sensors such as distance sensors (infrared, laser etc.), pyrometers (contactless thermometers) and numerous other sensors that can detect the presence and/or proximity of the users body.</w:t>
      </w:r>
      <w:r w:rsidR="00937AA1">
        <w:rPr>
          <w:sz w:val="24"/>
          <w:szCs w:val="24"/>
        </w:rPr>
        <w:t xml:space="preserve">  Your inventive device must be directly related to these criteria, otherwise put this in the Background, Field of the Invention.  The Detailed Description section of this provisional application means a detailed description of your inventive device. </w:t>
      </w:r>
    </w:p>
    <w:p w:rsidR="00FD14E5" w:rsidRPr="00FD14E5" w:rsidRDefault="00FD14E5" w:rsidP="00FD14E5">
      <w:pPr>
        <w:pStyle w:val="ListParagraph"/>
        <w:numPr>
          <w:ilvl w:val="0"/>
          <w:numId w:val="1"/>
        </w:numPr>
        <w:rPr>
          <w:sz w:val="24"/>
          <w:szCs w:val="24"/>
        </w:rPr>
      </w:pPr>
      <w:r w:rsidRPr="00FD14E5">
        <w:rPr>
          <w:sz w:val="24"/>
          <w:szCs w:val="24"/>
        </w:rPr>
        <w:t xml:space="preserve">Placement of sensors and/or other parts of the device makes it more discrete. Many people with disorders such as </w:t>
      </w:r>
      <w:proofErr w:type="spellStart"/>
      <w:r w:rsidRPr="00FD14E5">
        <w:rPr>
          <w:sz w:val="24"/>
          <w:szCs w:val="24"/>
        </w:rPr>
        <w:t>trichlitomania</w:t>
      </w:r>
      <w:proofErr w:type="spellEnd"/>
      <w:r w:rsidRPr="00FD14E5">
        <w:rPr>
          <w:sz w:val="24"/>
          <w:szCs w:val="24"/>
        </w:rPr>
        <w:t xml:space="preserve">, habits such thumb sucking and other habituated activity of the hands are intensely </w:t>
      </w:r>
      <w:r w:rsidR="008275A7" w:rsidRPr="00FD14E5">
        <w:rPr>
          <w:sz w:val="24"/>
          <w:szCs w:val="24"/>
        </w:rPr>
        <w:t>self-conscious</w:t>
      </w:r>
      <w:r w:rsidRPr="00FD14E5">
        <w:rPr>
          <w:sz w:val="24"/>
          <w:szCs w:val="24"/>
        </w:rPr>
        <w:t xml:space="preserve"> about their condition. They may forgo or stop the use of a wearable habit cessation device because they do not want other people to see it. By placing the device at the bottom of the wrist, the device is less visible and </w:t>
      </w:r>
      <w:r w:rsidR="008275A7" w:rsidRPr="00FD14E5">
        <w:rPr>
          <w:sz w:val="24"/>
          <w:szCs w:val="24"/>
        </w:rPr>
        <w:t>self-conscious</w:t>
      </w:r>
      <w:r w:rsidRPr="00FD14E5">
        <w:rPr>
          <w:sz w:val="24"/>
          <w:szCs w:val="24"/>
        </w:rPr>
        <w:t xml:space="preserve"> individuals may feel more comfortable using it.</w:t>
      </w:r>
      <w:r w:rsidR="00937AA1">
        <w:rPr>
          <w:sz w:val="24"/>
          <w:szCs w:val="24"/>
        </w:rPr>
        <w:t xml:space="preserve">  Start this paragraph with features of your device and then relate them to placement and ma</w:t>
      </w:r>
      <w:r w:rsidR="00264F77">
        <w:rPr>
          <w:sz w:val="24"/>
          <w:szCs w:val="24"/>
        </w:rPr>
        <w:t xml:space="preserve">king it more </w:t>
      </w:r>
      <w:r w:rsidR="008275A7">
        <w:rPr>
          <w:sz w:val="24"/>
          <w:szCs w:val="24"/>
        </w:rPr>
        <w:t>discrete</w:t>
      </w:r>
      <w:r w:rsidR="00264F77">
        <w:rPr>
          <w:sz w:val="24"/>
          <w:szCs w:val="24"/>
        </w:rPr>
        <w:t>, e.g. miniaturized components to make the device small and not readily noticeable, particularly on the bottom of the wrist.</w:t>
      </w:r>
    </w:p>
    <w:p w:rsidR="00FD14E5" w:rsidRPr="00FD14E5" w:rsidRDefault="00FD14E5" w:rsidP="00FD14E5">
      <w:pPr>
        <w:ind w:left="360"/>
      </w:pPr>
    </w:p>
    <w:p w:rsidR="00FD14E5" w:rsidRDefault="00FD14E5" w:rsidP="00CD2D9F">
      <w:pPr>
        <w:ind w:left="360"/>
      </w:pPr>
      <w:r w:rsidRPr="00FD14E5">
        <w:t xml:space="preserve">All embodiments of the device </w:t>
      </w:r>
      <w:r w:rsidR="00264F77">
        <w:t xml:space="preserve">include </w:t>
      </w:r>
      <w:r w:rsidRPr="00FD14E5">
        <w:t>at least the following sensors:</w:t>
      </w:r>
    </w:p>
    <w:p w:rsidR="00AF2A4F" w:rsidRPr="00FD14E5" w:rsidRDefault="00AF2A4F" w:rsidP="00FD14E5">
      <w:pPr>
        <w:ind w:left="360"/>
      </w:pPr>
    </w:p>
    <w:p w:rsidR="00FD14E5" w:rsidRDefault="00FD14E5" w:rsidP="00FD14E5">
      <w:pPr>
        <w:pStyle w:val="ListParagraph"/>
        <w:numPr>
          <w:ilvl w:val="0"/>
          <w:numId w:val="2"/>
        </w:numPr>
        <w:rPr>
          <w:sz w:val="24"/>
          <w:szCs w:val="24"/>
        </w:rPr>
      </w:pPr>
      <w:r w:rsidRPr="00FD14E5">
        <w:rPr>
          <w:sz w:val="24"/>
          <w:szCs w:val="24"/>
        </w:rPr>
        <w:t>An accelerometer, gyroscope, magnetometer or combination of the aforementioned sensors. These sensors serve to determine the angular position of the device relative to gravity and/or the acceleration of the device in a given direction. When the user makes a gesture related to an undesirable habit or disorder such as pulling of hair, the angular position and/or movement of the hand will be consistent and predictable. By matching the angular position and/or movement of the device with the predictable angular position and/or movement of the hand during the undesirable gesture the device is able to detect the undesirable gesture and provide immediate feedback or relevant data to the user.</w:t>
      </w:r>
    </w:p>
    <w:p w:rsidR="00AF2A4F" w:rsidRPr="00FD14E5" w:rsidRDefault="00AF2A4F" w:rsidP="00AF2A4F">
      <w:pPr>
        <w:pStyle w:val="ListParagraph"/>
        <w:rPr>
          <w:sz w:val="24"/>
          <w:szCs w:val="24"/>
        </w:rPr>
      </w:pPr>
    </w:p>
    <w:p w:rsidR="00FD14E5" w:rsidRPr="00FD14E5" w:rsidRDefault="00FD14E5" w:rsidP="00FD14E5">
      <w:pPr>
        <w:pStyle w:val="ListParagraph"/>
        <w:numPr>
          <w:ilvl w:val="0"/>
          <w:numId w:val="2"/>
        </w:numPr>
        <w:rPr>
          <w:sz w:val="24"/>
          <w:szCs w:val="24"/>
        </w:rPr>
      </w:pPr>
      <w:r w:rsidRPr="00FD14E5">
        <w:rPr>
          <w:sz w:val="24"/>
          <w:szCs w:val="24"/>
        </w:rPr>
        <w:t xml:space="preserve">A contactless sensor located at the bottom of the wrist and pointed away from the wrist determining the distance, presence, or characteristics (such as pulse or respiration) of the user’s body. This sensor may be active, for example a proximity sensor which emits infrared radiation from an infrared producing </w:t>
      </w:r>
      <w:r w:rsidR="00264F77">
        <w:rPr>
          <w:sz w:val="24"/>
          <w:szCs w:val="24"/>
        </w:rPr>
        <w:t>light emitting diode (</w:t>
      </w:r>
      <w:r w:rsidRPr="00FD14E5">
        <w:rPr>
          <w:sz w:val="24"/>
          <w:szCs w:val="24"/>
        </w:rPr>
        <w:t>LED</w:t>
      </w:r>
      <w:r w:rsidR="00264F77">
        <w:rPr>
          <w:sz w:val="24"/>
          <w:szCs w:val="24"/>
        </w:rPr>
        <w:t>)</w:t>
      </w:r>
      <w:r w:rsidRPr="00FD14E5">
        <w:rPr>
          <w:sz w:val="24"/>
          <w:szCs w:val="24"/>
        </w:rPr>
        <w:t xml:space="preserve"> and then detects the infrared radiation which may have bounced off the user’s body or other object using an infrared phototransistor. Or the contactless sensor may be passive, such </w:t>
      </w:r>
      <w:r w:rsidRPr="00FD14E5">
        <w:rPr>
          <w:sz w:val="24"/>
          <w:szCs w:val="24"/>
        </w:rPr>
        <w:lastRenderedPageBreak/>
        <w:t>as a pyrometer which measures the infrared energy emitted by the body or other source. Although the angular position of the device as detected by an accelerometer, gyroscope, magnetometer or combination thereof may be matched to an undesirable gesture, there will be many false positive matches because that angular position or movement signature used to detect the undesirable gesture will match other gestures. For example, if angular position and acceleration alone were used by the device, it might provide feedback to the user when they are reaching up to take a book of</w:t>
      </w:r>
      <w:r w:rsidR="00264F77">
        <w:rPr>
          <w:sz w:val="24"/>
          <w:szCs w:val="24"/>
        </w:rPr>
        <w:t>f</w:t>
      </w:r>
      <w:r w:rsidRPr="00FD14E5">
        <w:rPr>
          <w:sz w:val="24"/>
          <w:szCs w:val="24"/>
        </w:rPr>
        <w:t xml:space="preserve"> a shelf that is at head level. When the user reaches for the book, the bottom of their wrist partially or entirely faces the book shelf. In contrast, if they had been attempting to pull their hair, the bottom of their wrist would be pointed towards their body. By incorporating a pyrometer (contactless thermometer) into the bottom of the device facing away from the wrist, the device will, for example, detect that the wrist is pointed towards a room temperature (</w:t>
      </w:r>
      <w:r w:rsidR="00264F77">
        <w:rPr>
          <w:sz w:val="24"/>
          <w:szCs w:val="24"/>
        </w:rPr>
        <w:t xml:space="preserve">e.g. </w:t>
      </w:r>
      <w:r w:rsidRPr="00FD14E5">
        <w:rPr>
          <w:sz w:val="24"/>
          <w:szCs w:val="24"/>
        </w:rPr>
        <w:t xml:space="preserve"> </w:t>
      </w:r>
      <w:r w:rsidR="00264F77">
        <w:rPr>
          <w:sz w:val="24"/>
          <w:szCs w:val="24"/>
        </w:rPr>
        <w:t xml:space="preserve">70 </w:t>
      </w:r>
      <w:r w:rsidRPr="00FD14E5">
        <w:rPr>
          <w:sz w:val="24"/>
          <w:szCs w:val="24"/>
        </w:rPr>
        <w:t>degrees Fahrenheit) bookcase instead of the users body (which might be detected as 90 degrees Fahrenheit assuming minor obstruction by hair). Similarly, if a child were wearing the device with the intention of providing feedback when they attempt to suck their thumb, using a position/motion sensor alone might cause the device to provide false positive feedback when the child reaches up to clutch their chest. In this case the pyrometer can differentiate between different parts of the body, not merely the presence of the body in contrast to other objects. The temperature detected by the pyrometer when the child is actually sucking their thumb might be 95 degrees Fahrenheit, while the temperature detected when they are clutching their chest might be 85 degrees because of the obstruction of clothing between the device and the body.</w:t>
      </w:r>
    </w:p>
    <w:p w:rsidR="00FD14E5" w:rsidRPr="00FD14E5" w:rsidRDefault="00FD14E5" w:rsidP="00FD14E5">
      <w:pPr>
        <w:pStyle w:val="ListParagraph"/>
        <w:ind w:left="1440"/>
        <w:rPr>
          <w:sz w:val="24"/>
          <w:szCs w:val="24"/>
        </w:rPr>
      </w:pPr>
    </w:p>
    <w:p w:rsidR="00FD14E5" w:rsidRPr="00FD14E5" w:rsidRDefault="00CD2D9F" w:rsidP="00FD14E5">
      <w:pPr>
        <w:ind w:left="360"/>
      </w:pPr>
      <w:r w:rsidRPr="00CD2D9F">
        <w:rPr>
          <w:i/>
        </w:rPr>
        <w:t>Additional sensor(s) detecting emotive states</w:t>
      </w:r>
      <w:r>
        <w:t xml:space="preserve">: </w:t>
      </w:r>
      <w:r w:rsidR="00FD14E5" w:rsidRPr="00FD14E5">
        <w:t>In addition</w:t>
      </w:r>
      <w:r>
        <w:t xml:space="preserve"> to the sensors described above</w:t>
      </w:r>
      <w:r w:rsidR="00FD14E5" w:rsidRPr="00FD14E5">
        <w:t xml:space="preserve">, </w:t>
      </w:r>
      <w:r>
        <w:t>in one embodiment</w:t>
      </w:r>
      <w:r w:rsidR="00596B99">
        <w:t xml:space="preserve"> of the inventive device</w:t>
      </w:r>
      <w:r>
        <w:t xml:space="preserve"> there will be</w:t>
      </w:r>
      <w:r w:rsidR="00FD14E5" w:rsidRPr="00FD14E5">
        <w:t xml:space="preserve"> a sensor or sensors immediately adjacent to the skin of the user’s wrist where the device makes contact with the wrist. This sensor or sensors will detect physiological charac</w:t>
      </w:r>
      <w:r w:rsidR="0003533D">
        <w:t>teristics of the user which are associated with the unwanted behavior</w:t>
      </w:r>
      <w:r w:rsidR="00FD14E5" w:rsidRPr="00FD14E5">
        <w:t xml:space="preserve">. For example, the user may engage in </w:t>
      </w:r>
      <w:r w:rsidR="0003533D">
        <w:t>the unwanted behavior</w:t>
      </w:r>
      <w:r w:rsidR="00FD14E5" w:rsidRPr="00FD14E5">
        <w:t xml:space="preserve"> </w:t>
      </w:r>
      <w:r w:rsidR="0003533D">
        <w:t>because</w:t>
      </w:r>
      <w:r w:rsidR="00FD14E5" w:rsidRPr="00FD14E5">
        <w:t xml:space="preserve"> they are under stress. In this case, physiological characteristics of psychological stress such as a heightened pulse will be detected by the device and contribute to determining when a gesture related to a negative gesture is likely to take place. In addition to detecting when a gesture related to negative habit is going to take place outright, the detection of physiological characteristics and various bioindicators may be used in combination with other sensors such as accelerometers and </w:t>
      </w:r>
      <w:r w:rsidR="0003533D">
        <w:t>contactless thermometers</w:t>
      </w:r>
      <w:r w:rsidR="00FD14E5" w:rsidRPr="00FD14E5">
        <w:t xml:space="preserve"> to help in reducing false positives that might otherwise be generated if those sensors were used by themselves</w:t>
      </w:r>
      <w:r w:rsidR="0003533D">
        <w:t xml:space="preserve">. </w:t>
      </w:r>
      <w:r w:rsidR="00FD14E5" w:rsidRPr="00FD14E5">
        <w:t>Until recently physiological characteristics such as pulse and respiration could only be determined by sensors in con</w:t>
      </w:r>
      <w:r w:rsidR="0003533D">
        <w:t>tact with a person’s skin. T</w:t>
      </w:r>
      <w:r w:rsidR="00FD14E5" w:rsidRPr="00FD14E5">
        <w:t xml:space="preserve">here are now contactless sensors which may be able to detect a person’s respiration and pulse from a distance. The use of </w:t>
      </w:r>
      <w:proofErr w:type="spellStart"/>
      <w:r w:rsidR="00FD14E5" w:rsidRPr="00FD14E5">
        <w:t>biosensing</w:t>
      </w:r>
      <w:proofErr w:type="spellEnd"/>
      <w:r w:rsidR="00FD14E5" w:rsidRPr="00FD14E5">
        <w:t xml:space="preserve"> device sensors in contact with the user’s skin </w:t>
      </w:r>
      <w:r w:rsidR="0003533D">
        <w:lastRenderedPageBreak/>
        <w:t xml:space="preserve">will in one embodiment be replaced by corresponding </w:t>
      </w:r>
      <w:r w:rsidR="00FD14E5" w:rsidRPr="00FD14E5">
        <w:t xml:space="preserve">contactless sensors mounted on the device </w:t>
      </w:r>
      <w:r w:rsidR="0003533D">
        <w:t xml:space="preserve">and </w:t>
      </w:r>
      <w:r w:rsidR="00FD14E5" w:rsidRPr="00FD14E5">
        <w:t>point</w:t>
      </w:r>
      <w:r w:rsidR="0003533D">
        <w:t>ed</w:t>
      </w:r>
      <w:r w:rsidR="00FD14E5" w:rsidRPr="00FD14E5">
        <w:t xml:space="preserve"> towards the user’s body.</w:t>
      </w:r>
    </w:p>
    <w:p w:rsidR="00FD14E5" w:rsidRPr="00FD14E5" w:rsidRDefault="00FD14E5" w:rsidP="00FD14E5">
      <w:pPr>
        <w:ind w:left="360"/>
      </w:pPr>
    </w:p>
    <w:p w:rsidR="00FD14E5" w:rsidRDefault="00FD14E5" w:rsidP="00FD14E5">
      <w:pPr>
        <w:ind w:left="360"/>
      </w:pPr>
      <w:r w:rsidRPr="00AF2A4F">
        <w:rPr>
          <w:i/>
        </w:rPr>
        <w:t>Value of data:</w:t>
      </w:r>
      <w:r w:rsidRPr="00FD14E5">
        <w:t xml:space="preserve"> Users may benefit from tracking the behavior they are trying to stop engaging in</w:t>
      </w:r>
      <w:r w:rsidR="0003533D">
        <w:t xml:space="preserve"> using data gathered by and stored in the device.</w:t>
      </w:r>
      <w:r w:rsidRPr="00FD14E5">
        <w:t xml:space="preserve"> </w:t>
      </w:r>
      <w:r w:rsidR="0003533D">
        <w:t>In one embodiment of the inventive device this data will</w:t>
      </w:r>
      <w:r w:rsidRPr="00FD14E5">
        <w:t xml:space="preserve"> be stored and provided to a health professional or other third party.</w:t>
      </w:r>
      <w:r w:rsidR="0003533D">
        <w:t xml:space="preserve"> This data can also be applied in companion software, such as a smartphone app, installed on a computer.</w:t>
      </w:r>
    </w:p>
    <w:p w:rsidR="00AF2A4F" w:rsidRPr="00FD14E5" w:rsidRDefault="00AF2A4F" w:rsidP="00FD14E5">
      <w:pPr>
        <w:ind w:left="360"/>
      </w:pPr>
    </w:p>
    <w:p w:rsidR="00FD14E5" w:rsidRPr="00FD14E5" w:rsidRDefault="00AF2A4F" w:rsidP="00FD14E5">
      <w:pPr>
        <w:ind w:left="360"/>
      </w:pPr>
      <w:r w:rsidRPr="00AF2A4F">
        <w:rPr>
          <w:i/>
        </w:rPr>
        <w:t>Wireless</w:t>
      </w:r>
      <w:r w:rsidR="00FD14E5" w:rsidRPr="00AF2A4F">
        <w:rPr>
          <w:i/>
        </w:rPr>
        <w:t xml:space="preserve"> Communication:</w:t>
      </w:r>
      <w:r w:rsidR="00FD14E5" w:rsidRPr="00FD14E5">
        <w:t xml:space="preserve"> </w:t>
      </w:r>
      <w:r w:rsidR="00D219E3">
        <w:t xml:space="preserve"> In </w:t>
      </w:r>
      <w:r w:rsidR="00596B99">
        <w:t>some</w:t>
      </w:r>
      <w:r w:rsidR="00D219E3">
        <w:t xml:space="preserve"> embodiments, the</w:t>
      </w:r>
      <w:r w:rsidR="00FD14E5" w:rsidRPr="00FD14E5">
        <w:t xml:space="preserve"> device may communicate wirelessly with a computer, phone, router or other receiver/transceiver. This might involve technologies such as Bluetooth, </w:t>
      </w:r>
      <w:proofErr w:type="spellStart"/>
      <w:r w:rsidR="00FD14E5" w:rsidRPr="00FD14E5">
        <w:t>WiFi</w:t>
      </w:r>
      <w:proofErr w:type="spellEnd"/>
      <w:r w:rsidR="00FD14E5" w:rsidRPr="00FD14E5">
        <w:t>, or infrared PWM (Pulse Width Modulation). This will involve interaction with an application or custom software that will record and make use of data gained from the devices sensors and device sensor data processing.</w:t>
      </w:r>
    </w:p>
    <w:p w:rsidR="00FD14E5" w:rsidRPr="00FD14E5" w:rsidRDefault="00FD14E5" w:rsidP="00FD14E5">
      <w:pPr>
        <w:ind w:left="360"/>
      </w:pPr>
    </w:p>
    <w:p w:rsidR="00FD14E5" w:rsidRPr="00FD14E5" w:rsidRDefault="00FD14E5" w:rsidP="00FD14E5">
      <w:pPr>
        <w:ind w:left="360"/>
      </w:pPr>
      <w:r w:rsidRPr="00AF2A4F">
        <w:rPr>
          <w:i/>
        </w:rPr>
        <w:t>Wired Communication:</w:t>
      </w:r>
      <w:r w:rsidRPr="00FD14E5">
        <w:t xml:space="preserve"> The </w:t>
      </w:r>
      <w:r w:rsidR="00D219E3">
        <w:t xml:space="preserve">present inventive </w:t>
      </w:r>
      <w:r w:rsidRPr="00FD14E5">
        <w:t>device may connect by a cable to a computer, phone or other electronic device. This connection might involve such communication protocols as USB (Universal Serial Bus), serial post communication, or a Local Area Network.</w:t>
      </w:r>
    </w:p>
    <w:p w:rsidR="00FD14E5" w:rsidRPr="00FD14E5" w:rsidRDefault="00FD14E5" w:rsidP="00FD14E5">
      <w:pPr>
        <w:ind w:left="360"/>
      </w:pPr>
    </w:p>
    <w:p w:rsidR="00FD14E5" w:rsidRPr="00FD14E5" w:rsidRDefault="00FD14E5" w:rsidP="00FD14E5">
      <w:pPr>
        <w:ind w:left="360"/>
      </w:pPr>
      <w:r w:rsidRPr="0003533D">
        <w:rPr>
          <w:i/>
        </w:rPr>
        <w:t>Use as a general activity tracker:</w:t>
      </w:r>
      <w:r w:rsidRPr="00FD14E5">
        <w:t xml:space="preserve"> In recent years a variety of devices worn o</w:t>
      </w:r>
      <w:r w:rsidR="009E6C6C">
        <w:t>n</w:t>
      </w:r>
      <w:r w:rsidRPr="00FD14E5">
        <w:t xml:space="preserve"> the wrist have been invented</w:t>
      </w:r>
      <w:r w:rsidR="009E6C6C">
        <w:t xml:space="preserve"> </w:t>
      </w:r>
      <w:r w:rsidR="009E6C6C" w:rsidRPr="00FD14E5">
        <w:t>for tracking user movement</w:t>
      </w:r>
      <w:r w:rsidR="009E6C6C">
        <w:t xml:space="preserve"> and activity</w:t>
      </w:r>
      <w:r w:rsidRPr="00FD14E5">
        <w:t>. These devices track such things as number of steps taken during a day with the goal of helping users measure exercise such as running and walking. These device</w:t>
      </w:r>
      <w:r w:rsidR="00723D0D">
        <w:t>s</w:t>
      </w:r>
      <w:r w:rsidRPr="00FD14E5">
        <w:t xml:space="preserve"> share many characteristics with the</w:t>
      </w:r>
      <w:r w:rsidR="009E6C6C">
        <w:t xml:space="preserve"> inventive</w:t>
      </w:r>
      <w:r w:rsidRPr="00FD14E5">
        <w:t xml:space="preserve"> device presently described: they often contain a combination of accelerometer, microcontroller, vibration motor and Bluetooth communication radio.  </w:t>
      </w:r>
      <w:r w:rsidR="00723D0D">
        <w:t xml:space="preserve">The present inventive </w:t>
      </w:r>
      <w:r w:rsidRPr="00FD14E5">
        <w:t>device may act in a similar but superior role. Additional sensors and specific sensor placement as described will provide helpful data</w:t>
      </w:r>
      <w:r w:rsidR="009E6C6C">
        <w:t xml:space="preserve"> resulting in superior performance</w:t>
      </w:r>
      <w:r w:rsidRPr="00FD14E5">
        <w:t>. Relative position sensors such as accelerometers are not able to “d</w:t>
      </w:r>
      <w:bookmarkStart w:id="2" w:name="_GoBack"/>
      <w:bookmarkEnd w:id="2"/>
      <w:r w:rsidRPr="00FD14E5">
        <w:t xml:space="preserve">ead reckon” their position relative to another object. By using a contactless thermometer to detect that the device is pointed to a part of the users body, the relative position data from the accelerometer or similar device can be combined with this additional data to gain a better understanding of how the position of the device </w:t>
      </w:r>
      <w:r w:rsidR="009E6C6C" w:rsidRPr="00FD14E5">
        <w:t>reflects behaviors</w:t>
      </w:r>
      <w:r w:rsidRPr="00FD14E5">
        <w:t xml:space="preserve"> of the user</w:t>
      </w:r>
      <w:r w:rsidR="009E6C6C">
        <w:t xml:space="preserve"> such as running, walking and body posture</w:t>
      </w:r>
      <w:r w:rsidRPr="00FD14E5">
        <w:t xml:space="preserve">. This holds true for monitoring sleep activity as well. </w:t>
      </w:r>
      <w:r w:rsidR="00417211">
        <w:t xml:space="preserve"> </w:t>
      </w:r>
    </w:p>
    <w:p w:rsidR="00923483" w:rsidRDefault="00923483"/>
    <w:p w:rsidR="00D219E3" w:rsidRDefault="00AB09AA">
      <w:r>
        <w:rPr>
          <w:b/>
        </w:rPr>
        <w:t>FIGURE</w:t>
      </w:r>
      <w:r w:rsidR="00D219E3" w:rsidRPr="005500FA">
        <w:rPr>
          <w:b/>
        </w:rPr>
        <w:t xml:space="preserve"> 1</w:t>
      </w:r>
      <w:r w:rsidR="00D219E3">
        <w:t xml:space="preserve"> shows </w:t>
      </w:r>
      <w:r w:rsidR="00440758">
        <w:t>a cross section of the user’s hand with the inventive device worn on the underside of the wrist. For illustrative purposes the device has been divided into three parts: a sensor or sensors facing</w:t>
      </w:r>
      <w:r w:rsidR="005500FA">
        <w:t xml:space="preserve"> and in contact with</w:t>
      </w:r>
      <w:r w:rsidR="00440758">
        <w:t xml:space="preserve"> the user’s wrist (</w:t>
      </w:r>
      <w:r w:rsidR="00B37D80">
        <w:t>FIGURE 1</w:t>
      </w:r>
      <w:r w:rsidR="00440758">
        <w:t>a), all components of the device which are not external sensors (</w:t>
      </w:r>
      <w:r w:rsidR="005500FA">
        <w:t>FIGURE 1</w:t>
      </w:r>
      <w:r w:rsidR="00440758">
        <w:t>b), a contactless sensor or sensors to detect the presence and or distance of the device from the head, mouth or other significant body area</w:t>
      </w:r>
      <w:r w:rsidR="005500FA">
        <w:t xml:space="preserve"> (FIGURE 1</w:t>
      </w:r>
      <w:r w:rsidR="00440758">
        <w:t>c). A portion of the user’s head and an indication of infrared radiation emanating from the head are also illustrated.</w:t>
      </w:r>
      <w:r w:rsidR="00021F83">
        <w:t xml:space="preserve"> The components indicated by FIGURE 1a-c are all contained in a single enclosure which is held against the wrist by a strap.</w:t>
      </w:r>
    </w:p>
    <w:p w:rsidR="005500FA" w:rsidRDefault="005500FA">
      <w:r>
        <w:lastRenderedPageBreak/>
        <w:tab/>
      </w:r>
      <w:r w:rsidR="00B37D80">
        <w:t xml:space="preserve">In one embodiment of the device, </w:t>
      </w:r>
      <w:r w:rsidR="00AB09AA">
        <w:t>FIGURE</w:t>
      </w:r>
      <w:r w:rsidR="00B37D80">
        <w:t xml:space="preserve"> 1c is a contactless thermometer which passively receives infrared thermal radiation, converts that radiation into electricity, amplifies this electricity and uses the resulting signal to determine the temperature of the surface at which it is pointed. In the case of intervening in hair pulling, if the user reaches to pull their hair, the user’s wrist will necessarily be pointed in the direction of the body. This means that detecting that the wrist is pointed at the body by measuring the temperature of the surface immediately opposite the inventive device is a necessary indicator that the behavior gesture to be detected (reaching for the hair) is occurring. If the only sensor in use were a relative position sensor such as an accelerometer, a false positive gesture detection might take place if the user reached above their head to reach a book on a book shelf. In this case however, the device’s contactless thermometer on the bottom of the wrist would be pointed towards the bookcase and indicate the ambient temperature. Thus, the contactless thermometer would screen out this false positive gesture detection.</w:t>
      </w:r>
      <w:r w:rsidR="005E7CAB">
        <w:t xml:space="preserve"> There are several models of thermopile based contactless thermometer which have been used. These include the </w:t>
      </w:r>
      <w:proofErr w:type="spellStart"/>
      <w:r w:rsidR="005E7CAB">
        <w:t>Melexis</w:t>
      </w:r>
      <w:proofErr w:type="spellEnd"/>
      <w:r w:rsidR="005E7CAB">
        <w:t xml:space="preserve"> MLX90614 and the Texas Instruments TMP007. In another embodiment of the device, Figure 1c is an active infrared position sensor such as the Vishay VCNL4010. In another embodiment of the device, Figure 1c is an active infrared integrated gesture detection sensor such as the </w:t>
      </w:r>
      <w:proofErr w:type="spellStart"/>
      <w:r w:rsidR="005E7CAB">
        <w:t>Avago</w:t>
      </w:r>
      <w:proofErr w:type="spellEnd"/>
      <w:r w:rsidR="005E7CAB">
        <w:t xml:space="preserve"> APDS-9960.</w:t>
      </w:r>
    </w:p>
    <w:p w:rsidR="005E7CAB" w:rsidRDefault="005E7CAB">
      <w:r>
        <w:tab/>
        <w:t xml:space="preserve">In one </w:t>
      </w:r>
      <w:r w:rsidR="00021F83">
        <w:t>embodiment of the device, FIGURE</w:t>
      </w:r>
      <w:r>
        <w:t xml:space="preserve"> 1a is a pulse </w:t>
      </w:r>
      <w:proofErr w:type="spellStart"/>
      <w:r>
        <w:t>oximetry</w:t>
      </w:r>
      <w:proofErr w:type="spellEnd"/>
      <w:r>
        <w:t xml:space="preserve"> based heart rate and heart rate variability sensor. This sensor functions </w:t>
      </w:r>
      <w:r w:rsidR="00021F83">
        <w:t xml:space="preserve">by determining the oxidation of plod, which is indicative of heart behavior, by detecting the body’s absorption of red and infrared light. In one embodiment of the device, FIGURE1a is the Maxim Integrated MAX30100. </w:t>
      </w:r>
      <w:r w:rsidR="00BB03ED">
        <w:t xml:space="preserve">In another embodiment of the device, FIGURE1a is entirely absent. In this embodiment there is no sensor in contact with the wrist and no attempt to detect the emotive state of the user. In this embodiment the only sensor in addition to relative position detection is the contactless thermometer or similar outward facing contactless </w:t>
      </w:r>
      <w:r w:rsidR="002F62A8">
        <w:t>thermometer</w:t>
      </w:r>
      <w:r w:rsidR="00BB03ED">
        <w:t xml:space="preserve"> as described by FIGURE 1c.</w:t>
      </w:r>
      <w:r w:rsidR="002F62A8">
        <w:t xml:space="preserve"> The most significant innovation in the inventive device is the presence of FIGURE 1c and its enabling position on the bottom of the wrist.</w:t>
      </w:r>
    </w:p>
    <w:p w:rsidR="00021F83" w:rsidRDefault="00021F83">
      <w:r>
        <w:tab/>
        <w:t>The area of the device indicated by FIGURE 1b contains the ma</w:t>
      </w:r>
      <w:r w:rsidR="00FE0B62">
        <w:t xml:space="preserve">jority of the device components. This includes a battery, a battery charge/discharge regulator, a relative position sensor such as an accelerometer, a data processing unit such as a microcontroller of </w:t>
      </w:r>
      <w:proofErr w:type="spellStart"/>
      <w:r w:rsidR="00FE0B62">
        <w:t>SoC</w:t>
      </w:r>
      <w:proofErr w:type="spellEnd"/>
      <w:r w:rsidR="00FE0B62">
        <w:t xml:space="preserve"> (</w:t>
      </w:r>
      <w:r w:rsidR="002F62A8">
        <w:t>System</w:t>
      </w:r>
      <w:r w:rsidR="00FE0B62">
        <w:t xml:space="preserve"> on Chip) computer, a vibration motor, a vibration motor power driver, a wired data interface such as a USB port, a wireless data radio such as Bluetooth or </w:t>
      </w:r>
      <w:proofErr w:type="spellStart"/>
      <w:r w:rsidR="00FE0B62">
        <w:t>Wifi</w:t>
      </w:r>
      <w:proofErr w:type="spellEnd"/>
      <w:r w:rsidR="00FE0B62">
        <w:t>. In one embodiment these compone</w:t>
      </w:r>
      <w:r w:rsidR="002F62A8">
        <w:t>nt</w:t>
      </w:r>
      <w:r w:rsidR="00FE0B62">
        <w:t xml:space="preserve">s are mounted on a PCP circuit board inside an ABS plastic enclosure. This enclose contains ports for outside facing sensors such as the MAX30100 and the MLX90614. </w:t>
      </w:r>
    </w:p>
    <w:p w:rsidR="00FE0B62" w:rsidRDefault="00FE0B62"/>
    <w:p w:rsidR="00FE0B62" w:rsidRDefault="00FE0B62">
      <w:r w:rsidRPr="002F62A8">
        <w:rPr>
          <w:b/>
        </w:rPr>
        <w:t>FIGURE 2</w:t>
      </w:r>
      <w:r>
        <w:t xml:space="preserve"> shows the sequence of events over time which compose the intended use of the inventive device. </w:t>
      </w:r>
      <w:r w:rsidR="00BB03ED">
        <w:t>FIGURE 2a describes the time just before the user engages attempt to engage in the unwanted behavior. At this time the user will have physiological indications of stress or anxiety</w:t>
      </w:r>
      <w:r w:rsidR="00BF6EC3">
        <w:t xml:space="preserve"> which precede the unwanted behavior</w:t>
      </w:r>
      <w:r w:rsidR="00BB03ED">
        <w:t xml:space="preserve">. </w:t>
      </w:r>
      <w:r w:rsidR="00264A49">
        <w:t>FIGURE 2b</w:t>
      </w:r>
      <w:r w:rsidR="002F62A8">
        <w:t xml:space="preserve"> </w:t>
      </w:r>
      <w:r w:rsidR="00BE037D">
        <w:t>describes the period</w:t>
      </w:r>
      <w:r w:rsidR="00BF6EC3">
        <w:t xml:space="preserve"> at which the user has just begun or is in the midst of executing the gesture, such as moving the hand towards the hair to pull it, related to the unwanted behavior, such as disordered pulling of the hair. The angular position of the </w:t>
      </w:r>
      <w:r w:rsidR="00BF6EC3">
        <w:lastRenderedPageBreak/>
        <w:t>device - as measured one three axis (</w:t>
      </w:r>
      <w:proofErr w:type="spellStart"/>
      <w:r w:rsidR="00BF6EC3">
        <w:t>x</w:t>
      </w:r>
      <w:proofErr w:type="gramStart"/>
      <w:r w:rsidR="00BF6EC3">
        <w:t>,y,z</w:t>
      </w:r>
      <w:proofErr w:type="spellEnd"/>
      <w:proofErr w:type="gramEnd"/>
      <w:r w:rsidR="00BF6EC3">
        <w:t xml:space="preserve">) by a </w:t>
      </w:r>
      <w:r w:rsidR="00BF6EC3">
        <w:t xml:space="preserve">relative position </w:t>
      </w:r>
      <w:r w:rsidR="00BF6EC3">
        <w:t>sensor or combination of sensors such as accelerometer, gyroscope, or magnetometer – will shift in a predictable and detectable fashion when this gesture is partially or fully executed.</w:t>
      </w:r>
      <w:r w:rsidR="00264A49">
        <w:t xml:space="preserve"> </w:t>
      </w:r>
      <w:r w:rsidR="00BE037D">
        <w:t>FIGURE 2c describes the period</w:t>
      </w:r>
      <w:r w:rsidR="00264A49">
        <w:t xml:space="preserve"> at which the emotive state of the user changes from their baseline to an anxious or aroused state which predictively precedes the unwanted behavior.</w:t>
      </w:r>
      <w:r w:rsidR="00BF6EC3">
        <w:t xml:space="preserve"> </w:t>
      </w:r>
      <w:r w:rsidR="00264A49">
        <w:t xml:space="preserve">At this point, physiological indicates such as heart rate which are correlated to the shift in emotive state will also change in a predictable and detectable fashion. This may occur before or in the midst of the unwanted behavior. </w:t>
      </w:r>
      <w:r w:rsidR="00BE037D">
        <w:t>FIGURE 2d describes the period</w:t>
      </w:r>
      <w:r w:rsidR="00BF6EC3">
        <w:t xml:space="preserve"> at which the device detects that the user is engaging or about to engage in the unwanted behavior by </w:t>
      </w:r>
      <w:r w:rsidR="00264A49">
        <w:t xml:space="preserve">1) </w:t>
      </w:r>
      <w:r w:rsidR="00BF6EC3">
        <w:t>detecting that physical movement and position of the device matches a predictable movement or position associated with a gesture related to the unwanted behavior</w:t>
      </w:r>
      <w:r w:rsidR="00264A49">
        <w:t xml:space="preserve">, for example the hand reaching to pull the hair and 2) the presence and position of the users body opposite the device as determined by a contactless sensor such as an infrared thermopile contactless thermometer and 3) in one but not all embodiments the emotive state of the user as determined by physiological indicators such are heart rate as indicated by a sensor in contact with the user’s body such as a pulse </w:t>
      </w:r>
      <w:proofErr w:type="spellStart"/>
      <w:r w:rsidR="00264A49">
        <w:t>oximetry</w:t>
      </w:r>
      <w:proofErr w:type="spellEnd"/>
      <w:r w:rsidR="00264A49">
        <w:t xml:space="preserve"> heart rate sensor. When detecting a gesture the device will in one embodiment match the </w:t>
      </w:r>
      <w:proofErr w:type="spellStart"/>
      <w:r w:rsidR="00264A49">
        <w:t>x,y,x</w:t>
      </w:r>
      <w:proofErr w:type="spellEnd"/>
      <w:r w:rsidR="00264A49">
        <w:t xml:space="preserve"> angular position of the device to the predicted </w:t>
      </w:r>
      <w:proofErr w:type="spellStart"/>
      <w:r w:rsidR="00264A49">
        <w:t>x,y,z</w:t>
      </w:r>
      <w:proofErr w:type="spellEnd"/>
      <w:r w:rsidR="00264A49">
        <w:t xml:space="preserve"> angular position associated with the gesture. In another embodiment the device will analyze the </w:t>
      </w:r>
      <w:proofErr w:type="spellStart"/>
      <w:r w:rsidR="00BE037D">
        <w:t>x</w:t>
      </w:r>
      <w:proofErr w:type="gramStart"/>
      <w:r w:rsidR="00BE037D">
        <w:t>,y,z</w:t>
      </w:r>
      <w:proofErr w:type="spellEnd"/>
      <w:proofErr w:type="gramEnd"/>
      <w:r w:rsidR="00BE037D">
        <w:t xml:space="preserve"> angular position of the device over a period of time and over multiple sensor readings. Multiple sensor readings and their relationship over time will be used to detect a match to information of the same type specific to the gesture being detected. FIGURE 2e describes the period in which an unwanted behavior is about to, or in the midst of taking place, has been detected by the inventive device and in turn has triggered feedback from the device. Once the device has combined data from multiple sensors to provide a superior indication that feedback should be provided, power is supplied to a small vibration motor. Vibrations are transmitted from this motor to the uniquely sensitive underside of the user’s wrist. These vibrations are strong enough alert the user that the device has been activated. One embodiment the user must turn the vibration motor off using a switch on the device. In another embodiment the vibration motor will turn off when the sensors indicate that the user is not engaged or about to engage in a gesture associated with the unwanted behavior.</w:t>
      </w:r>
      <w:r w:rsidR="001C4C4E">
        <w:t xml:space="preserve"> FIGURE 2f describes the point after the device has provided feedback and the user has been made aware that they were about to unconsciously engage in an unwanted behavior. Having the awareness necessary to do so, the user has chosen not to engage in the undesirable behavior. Over time this process will result in the cessation of the unwanted behavior even when the device is not being worn.</w:t>
      </w:r>
    </w:p>
    <w:p w:rsidR="00A10D75" w:rsidRDefault="00A10D75">
      <w:r>
        <w:tab/>
      </w:r>
      <w:r w:rsidRPr="00FD14E5">
        <w:t xml:space="preserve">Even in the case </w:t>
      </w:r>
      <w:r>
        <w:t>of conscious behavior, there will</w:t>
      </w:r>
      <w:r w:rsidRPr="00FD14E5">
        <w:t xml:space="preserve"> be</w:t>
      </w:r>
      <w:r>
        <w:t xml:space="preserve"> a</w:t>
      </w:r>
      <w:r w:rsidRPr="00FD14E5">
        <w:t xml:space="preserve"> benefit</w:t>
      </w:r>
      <w:r>
        <w:t xml:space="preserve"> because the user is forced to contemplate the destructiveness of their behavior and the uncomfortable contradiction of engaging in the behavior despite wearing a device designed to prevent the behavior. Additionally, i</w:t>
      </w:r>
      <w:r w:rsidR="00890476">
        <w:t>n one embodiment</w:t>
      </w:r>
      <w:r w:rsidRPr="00FD14E5">
        <w:t xml:space="preserve"> the </w:t>
      </w:r>
      <w:proofErr w:type="spellStart"/>
      <w:r w:rsidRPr="00FD14E5">
        <w:t>vibrotactile</w:t>
      </w:r>
      <w:proofErr w:type="spellEnd"/>
      <w:r w:rsidRPr="00FD14E5">
        <w:t xml:space="preserve"> feedback is severe en</w:t>
      </w:r>
      <w:r w:rsidR="00890476">
        <w:t>ough to cause physical discomfort which</w:t>
      </w:r>
      <w:r w:rsidRPr="00FD14E5">
        <w:t xml:space="preserve"> inhibit</w:t>
      </w:r>
      <w:r w:rsidR="00890476">
        <w:t>s</w:t>
      </w:r>
      <w:r w:rsidRPr="00FD14E5">
        <w:t xml:space="preserve"> the unwanted behavior even if the user consciously </w:t>
      </w:r>
      <w:r w:rsidR="00890476">
        <w:t>tries engage in the behavior.</w:t>
      </w:r>
    </w:p>
    <w:p w:rsidR="004B7C30" w:rsidRDefault="004B7C30"/>
    <w:p w:rsidR="004B7C30" w:rsidRDefault="004B7C30">
      <w:r w:rsidRPr="009175DF">
        <w:rPr>
          <w:b/>
        </w:rPr>
        <w:t>FIGURE 3</w:t>
      </w:r>
      <w:r>
        <w:t xml:space="preserve"> shows a conceptual outline of the inventive device components and their relation to one another. One embodiments of the device will include the following:</w:t>
      </w:r>
    </w:p>
    <w:p w:rsidR="004B7C30" w:rsidRDefault="004B7C30" w:rsidP="009175DF">
      <w:pPr>
        <w:ind w:left="720"/>
      </w:pPr>
      <w:r w:rsidRPr="009175DF">
        <w:rPr>
          <w:i/>
        </w:rPr>
        <w:lastRenderedPageBreak/>
        <w:t>FIGURE 3a</w:t>
      </w:r>
      <w:r>
        <w:t xml:space="preserve">: ARM Cortex M0 </w:t>
      </w:r>
      <w:proofErr w:type="spellStart"/>
      <w:r>
        <w:t>SoC</w:t>
      </w:r>
      <w:proofErr w:type="spellEnd"/>
      <w:r>
        <w:t xml:space="preserve"> (System on Chip) microcontroller embedded in a Nordic nRF51822 integrated 2.4GHz Bluetooth transceiver.</w:t>
      </w:r>
    </w:p>
    <w:p w:rsidR="004B7C30" w:rsidRDefault="004B7C30" w:rsidP="009175DF">
      <w:pPr>
        <w:ind w:firstLine="720"/>
      </w:pPr>
      <w:r w:rsidRPr="009175DF">
        <w:rPr>
          <w:i/>
        </w:rPr>
        <w:t>FIGURE 3b</w:t>
      </w:r>
      <w:r>
        <w:t xml:space="preserve">: </w:t>
      </w:r>
      <w:proofErr w:type="spellStart"/>
      <w:r>
        <w:t>InvenSense</w:t>
      </w:r>
      <w:proofErr w:type="spellEnd"/>
      <w:r>
        <w:t xml:space="preserve"> MPU-6050 accelerometer.</w:t>
      </w:r>
    </w:p>
    <w:p w:rsidR="009175DF" w:rsidRDefault="009175DF" w:rsidP="009175DF">
      <w:pPr>
        <w:ind w:firstLine="720"/>
      </w:pPr>
      <w:r w:rsidRPr="009175DF">
        <w:rPr>
          <w:i/>
        </w:rPr>
        <w:t>FIGURE 3c</w:t>
      </w:r>
      <w:r>
        <w:t xml:space="preserve">: Maxim Integrated MAX30100 pulse </w:t>
      </w:r>
      <w:proofErr w:type="spellStart"/>
      <w:r w:rsidR="00435750">
        <w:t>oximetry</w:t>
      </w:r>
      <w:proofErr w:type="spellEnd"/>
      <w:r>
        <w:t xml:space="preserve"> sensor</w:t>
      </w:r>
    </w:p>
    <w:p w:rsidR="009175DF" w:rsidRDefault="009175DF" w:rsidP="009175DF">
      <w:pPr>
        <w:ind w:left="720"/>
      </w:pPr>
      <w:r w:rsidRPr="009175DF">
        <w:rPr>
          <w:i/>
        </w:rPr>
        <w:t>FIGURE 3d</w:t>
      </w:r>
      <w:r>
        <w:t>: Texas Instruments TMP007 infrared thermopile contactless thermometer</w:t>
      </w:r>
      <w:r w:rsidR="00435750">
        <w:t>.</w:t>
      </w:r>
    </w:p>
    <w:p w:rsidR="009175DF" w:rsidRDefault="009175DF" w:rsidP="009175DF">
      <w:pPr>
        <w:ind w:left="720"/>
      </w:pPr>
      <w:r w:rsidRPr="009175DF">
        <w:rPr>
          <w:i/>
        </w:rPr>
        <w:t>FIGURE 3e</w:t>
      </w:r>
      <w:r>
        <w:t>: 3.3v coin vibration motor drawing 50mAh, diameter 10mm height 2mm</w:t>
      </w:r>
      <w:r w:rsidR="00435750">
        <w:t>.</w:t>
      </w:r>
    </w:p>
    <w:p w:rsidR="009175DF" w:rsidRDefault="009175DF" w:rsidP="009175DF">
      <w:pPr>
        <w:ind w:firstLine="720"/>
      </w:pPr>
      <w:r w:rsidRPr="009175DF">
        <w:rPr>
          <w:i/>
        </w:rPr>
        <w:t>FIGURE 3f</w:t>
      </w:r>
      <w:r>
        <w:t>: Micro SD Card and interface circuit</w:t>
      </w:r>
      <w:r w:rsidR="00435750">
        <w:t>.</w:t>
      </w:r>
    </w:p>
    <w:p w:rsidR="009175DF" w:rsidRDefault="009175DF" w:rsidP="009175DF">
      <w:pPr>
        <w:ind w:left="720"/>
      </w:pPr>
      <w:r w:rsidRPr="009175DF">
        <w:rPr>
          <w:i/>
        </w:rPr>
        <w:t>FIGURE 3g</w:t>
      </w:r>
      <w:r>
        <w:t>: Nordic nRF51822 integrated 2.4GHz Bluetooth transceiver and micro USB plug</w:t>
      </w:r>
      <w:r w:rsidR="00435750">
        <w:t>.</w:t>
      </w:r>
    </w:p>
    <w:p w:rsidR="004B7C30" w:rsidRDefault="009175DF">
      <w:r>
        <w:t xml:space="preserve">Sensors FIGURE 3b-d interface with FIGURE 3a using a two wire i2c bus. FIGURE 3e is powered by a MOSFET transistor driver controlled by a digital </w:t>
      </w:r>
      <w:proofErr w:type="gramStart"/>
      <w:r>
        <w:t>i/o</w:t>
      </w:r>
      <w:proofErr w:type="gramEnd"/>
      <w:r>
        <w:t xml:space="preserve"> signal from the FIGURE 3a ARM M0 microcontroller. All the aforementioned components are powered by a</w:t>
      </w:r>
      <w:r w:rsidR="001717DE">
        <w:t xml:space="preserve"> 150mAh 3.7v l</w:t>
      </w:r>
      <w:r>
        <w:t xml:space="preserve">ithium </w:t>
      </w:r>
      <w:r w:rsidR="001717DE">
        <w:t>p</w:t>
      </w:r>
      <w:r>
        <w:t xml:space="preserve">olymer rechargeable battery. Battery overcharge/undercharge </w:t>
      </w:r>
      <w:r w:rsidR="001717DE">
        <w:t>components</w:t>
      </w:r>
      <w:r>
        <w:t xml:space="preserve"> are also present in the device. The device </w:t>
      </w:r>
      <w:r w:rsidR="001717DE">
        <w:t xml:space="preserve">battery </w:t>
      </w:r>
      <w:r>
        <w:t xml:space="preserve">can be recharged </w:t>
      </w:r>
      <w:r w:rsidR="001717DE">
        <w:t xml:space="preserve">from the micro USB port power leads by way of a MAX1555 lithium polymer battery management integrated chip. </w:t>
      </w:r>
    </w:p>
    <w:p w:rsidR="00AB09AA" w:rsidRDefault="00AB09AA">
      <w:r>
        <w:tab/>
        <w:t xml:space="preserve">Another embodiment of the inventive device will contain all the components and functions listed above with the exception that FIGURE 3c, the pulse </w:t>
      </w:r>
      <w:proofErr w:type="spellStart"/>
      <w:r w:rsidR="00435750">
        <w:t>oximetry</w:t>
      </w:r>
      <w:proofErr w:type="spellEnd"/>
      <w:r>
        <w:t xml:space="preserve"> sensor, will be entirely absent. </w:t>
      </w:r>
    </w:p>
    <w:p w:rsidR="00AB09AA" w:rsidRDefault="00AB09AA"/>
    <w:p w:rsidR="00AB09AA" w:rsidRDefault="00AB09AA">
      <w:r w:rsidRPr="00AB09AA">
        <w:rPr>
          <w:b/>
        </w:rPr>
        <w:t>FIGURE 4</w:t>
      </w:r>
      <w:r>
        <w:t xml:space="preserve"> shows an embodiment of the inventive device with a uniquely innovative design. Many people choose to wear watches, bracelets or other straps around there wrist. This impedes them from wearing an additional device around the wrist such as the inventive device. </w:t>
      </w:r>
      <w:r w:rsidR="005E04C9">
        <w:t xml:space="preserve">By mounting the device in a loop worn around a watchband, bracelet or other strap worn around the wrist this conflict is resolved. In addition some people, especially those suffering from anxiety which often coexists with compulsive behaviors, may be too self-conscious about the appearance of a device such as the </w:t>
      </w:r>
      <w:proofErr w:type="spellStart"/>
      <w:r w:rsidR="005E04C9">
        <w:t>Fitbit</w:t>
      </w:r>
      <w:proofErr w:type="spellEnd"/>
      <w:r w:rsidR="005E04C9">
        <w:t xml:space="preserve"> or </w:t>
      </w:r>
      <w:proofErr w:type="spellStart"/>
      <w:r w:rsidR="005E04C9">
        <w:t>HabitAware</w:t>
      </w:r>
      <w:proofErr w:type="spellEnd"/>
      <w:r w:rsidR="005E04C9">
        <w:t xml:space="preserve"> </w:t>
      </w:r>
      <w:proofErr w:type="spellStart"/>
      <w:r w:rsidR="005E04C9">
        <w:t>Liv</w:t>
      </w:r>
      <w:proofErr w:type="spellEnd"/>
      <w:r w:rsidR="005E04C9">
        <w:t xml:space="preserve"> to even consider its use. By hiding the inventive device in an inconspicuous loop under the wrist around a secondary, more aesthetically pleasing device such as a watch, this destructive anxiety is avoided. </w:t>
      </w:r>
      <w:r>
        <w:t>The</w:t>
      </w:r>
      <w:r w:rsidR="005E04C9">
        <w:t xml:space="preserve"> device is mounted inside a loop</w:t>
      </w:r>
      <w:r>
        <w:t xml:space="preserve"> w</w:t>
      </w:r>
      <w:r w:rsidR="005E04C9">
        <w:t>hich can fit around a watch</w:t>
      </w:r>
      <w:r>
        <w:t xml:space="preserve">band, bracelet or other strap worn around the wrist. </w:t>
      </w:r>
      <w:r w:rsidR="005E04C9">
        <w:t>In one such embodiment this loop</w:t>
      </w:r>
      <w:r>
        <w:t xml:space="preserve"> is silicone rubber and stretches around whatever strap it surrounds to stay in place. The device components are separated into two halves, some between the wrist and surrounded strap, the rest above the surrounded strap. </w:t>
      </w:r>
      <w:r w:rsidR="005E04C9">
        <w:t xml:space="preserve">FIGURE 4a and 4f represent the portion of the loop between the separate strap, such as a watchband, and the wrist. The </w:t>
      </w:r>
      <w:proofErr w:type="spellStart"/>
      <w:r w:rsidR="005E04C9">
        <w:t>vibrotactile</w:t>
      </w:r>
      <w:proofErr w:type="spellEnd"/>
      <w:r w:rsidR="005E04C9">
        <w:t xml:space="preserve"> feedback providing vibration motor</w:t>
      </w:r>
      <w:r w:rsidR="00435750">
        <w:t xml:space="preserve"> (FIGURE 3e)</w:t>
      </w:r>
      <w:r w:rsidR="005E04C9">
        <w:t xml:space="preserve"> will be located here where vibrations are best felt by the user. </w:t>
      </w:r>
      <w:r w:rsidR="00435750">
        <w:t xml:space="preserve">The contact sensor, such as a </w:t>
      </w:r>
      <w:r w:rsidR="00435750">
        <w:t xml:space="preserve">Maxim Integrated MAX30100 pulse </w:t>
      </w:r>
      <w:proofErr w:type="spellStart"/>
      <w:r w:rsidR="00435750">
        <w:t>oximetry</w:t>
      </w:r>
      <w:proofErr w:type="spellEnd"/>
      <w:r w:rsidR="00435750">
        <w:t xml:space="preserve"> sensor</w:t>
      </w:r>
      <w:r w:rsidR="00435750">
        <w:t xml:space="preserve">, will be located here as well. FIGURE 4c and 4e represent the portion of the loop covering the separate strap and facing away from the user. The contactless sensor, such as the </w:t>
      </w:r>
      <w:r w:rsidR="00435750" w:rsidRPr="00435750">
        <w:t>Texas Instruments TMP007 infrared thermopile contactless thermometer</w:t>
      </w:r>
      <w:r w:rsidR="00435750">
        <w:t xml:space="preserve">, will be located here where it can receive infrared radiation from objects opposite the device. A relative position sensor such as the </w:t>
      </w:r>
      <w:proofErr w:type="spellStart"/>
      <w:r w:rsidR="00435750">
        <w:t>InvenSense</w:t>
      </w:r>
      <w:proofErr w:type="spellEnd"/>
      <w:r w:rsidR="00435750">
        <w:t xml:space="preserve"> MPU-6050 accelerometer</w:t>
      </w:r>
      <w:r w:rsidR="00435750">
        <w:t xml:space="preserve">, battery, microcontroller, data storage, wireless communication transceiver and battery </w:t>
      </w:r>
      <w:r w:rsidR="00435750">
        <w:lastRenderedPageBreak/>
        <w:t xml:space="preserve">charger will be located in </w:t>
      </w:r>
      <w:r w:rsidR="00435750">
        <w:t xml:space="preserve">FIGURE 4a and 4f </w:t>
      </w:r>
      <w:r w:rsidR="00435750">
        <w:t xml:space="preserve">in one embodiment, </w:t>
      </w:r>
      <w:r w:rsidR="00435750">
        <w:t xml:space="preserve">FIGURE 4c and 4e </w:t>
      </w:r>
      <w:r w:rsidR="00435750">
        <w:t xml:space="preserve">in another embodiment and all possible </w:t>
      </w:r>
      <w:r w:rsidR="00F1082C">
        <w:t xml:space="preserve">individual component distribution combinations in additional embodiments. </w:t>
      </w:r>
    </w:p>
    <w:p w:rsidR="004B7C30" w:rsidRDefault="004B7C30"/>
    <w:p w:rsidR="00440758" w:rsidRDefault="00B37D80">
      <w:r>
        <w:tab/>
      </w:r>
    </w:p>
    <w:sectPr w:rsidR="004407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854" w:rsidRDefault="00BB3854" w:rsidP="00C00E6B">
      <w:r>
        <w:separator/>
      </w:r>
    </w:p>
  </w:endnote>
  <w:endnote w:type="continuationSeparator" w:id="0">
    <w:p w:rsidR="00BB3854" w:rsidRDefault="00BB3854" w:rsidP="00C0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854" w:rsidRDefault="00BB3854" w:rsidP="00C00E6B">
      <w:r>
        <w:separator/>
      </w:r>
    </w:p>
  </w:footnote>
  <w:footnote w:type="continuationSeparator" w:id="0">
    <w:p w:rsidR="00BB3854" w:rsidRDefault="00BB3854" w:rsidP="00C00E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E6B" w:rsidRPr="00C00E6B" w:rsidRDefault="00C00E6B">
    <w:pPr>
      <w:pStyle w:val="Header"/>
      <w:rPr>
        <w:b/>
        <w:rPrChange w:id="3" w:author="Paul White" w:date="2016-11-11T10:17:00Z">
          <w:rPr/>
        </w:rPrChange>
      </w:rPr>
    </w:pPr>
    <w:ins w:id="4" w:author="Paul White" w:date="2016-11-11T10:16:00Z">
      <w:r w:rsidRPr="00C00E6B">
        <w:rPr>
          <w:b/>
          <w:rPrChange w:id="5" w:author="Paul White" w:date="2016-11-11T10:17:00Z">
            <w:rPr/>
          </w:rPrChange>
        </w:rPr>
        <w:t>CONFIDENTIAL</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1409B"/>
    <w:multiLevelType w:val="hybridMultilevel"/>
    <w:tmpl w:val="4AF869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2326AB"/>
    <w:multiLevelType w:val="hybridMultilevel"/>
    <w:tmpl w:val="92CC4A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White">
    <w15:presenceInfo w15:providerId="None" w15:userId="Paul Wh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4A"/>
    <w:rsid w:val="00021F83"/>
    <w:rsid w:val="0003533D"/>
    <w:rsid w:val="00086C96"/>
    <w:rsid w:val="000E6DB9"/>
    <w:rsid w:val="00123CB3"/>
    <w:rsid w:val="001717DE"/>
    <w:rsid w:val="001801B3"/>
    <w:rsid w:val="001A1CAF"/>
    <w:rsid w:val="001C4C4E"/>
    <w:rsid w:val="001D59E2"/>
    <w:rsid w:val="001F1E20"/>
    <w:rsid w:val="00200949"/>
    <w:rsid w:val="00264A49"/>
    <w:rsid w:val="00264F77"/>
    <w:rsid w:val="0028069D"/>
    <w:rsid w:val="002D20C9"/>
    <w:rsid w:val="002D60C5"/>
    <w:rsid w:val="002F62A8"/>
    <w:rsid w:val="00354926"/>
    <w:rsid w:val="0038729A"/>
    <w:rsid w:val="003D0878"/>
    <w:rsid w:val="00417211"/>
    <w:rsid w:val="00435750"/>
    <w:rsid w:val="00440758"/>
    <w:rsid w:val="004B7C30"/>
    <w:rsid w:val="004E2524"/>
    <w:rsid w:val="004F71B6"/>
    <w:rsid w:val="00505A91"/>
    <w:rsid w:val="00543766"/>
    <w:rsid w:val="005500FA"/>
    <w:rsid w:val="00571B68"/>
    <w:rsid w:val="0057623B"/>
    <w:rsid w:val="00592B9C"/>
    <w:rsid w:val="00596B99"/>
    <w:rsid w:val="005A6109"/>
    <w:rsid w:val="005D5F28"/>
    <w:rsid w:val="005E04C9"/>
    <w:rsid w:val="005E7CAB"/>
    <w:rsid w:val="005E7D28"/>
    <w:rsid w:val="00691883"/>
    <w:rsid w:val="00723D0D"/>
    <w:rsid w:val="008275A7"/>
    <w:rsid w:val="008653F0"/>
    <w:rsid w:val="00890476"/>
    <w:rsid w:val="008A21DC"/>
    <w:rsid w:val="008B314A"/>
    <w:rsid w:val="00905497"/>
    <w:rsid w:val="009175DF"/>
    <w:rsid w:val="00923483"/>
    <w:rsid w:val="00937AA1"/>
    <w:rsid w:val="00967B83"/>
    <w:rsid w:val="009E3FAC"/>
    <w:rsid w:val="009E6C6C"/>
    <w:rsid w:val="009F5EE5"/>
    <w:rsid w:val="00A03140"/>
    <w:rsid w:val="00A10D75"/>
    <w:rsid w:val="00AB09AA"/>
    <w:rsid w:val="00AF2A4F"/>
    <w:rsid w:val="00B37D80"/>
    <w:rsid w:val="00BB03ED"/>
    <w:rsid w:val="00BB3854"/>
    <w:rsid w:val="00BD79B8"/>
    <w:rsid w:val="00BE037D"/>
    <w:rsid w:val="00BF6EC3"/>
    <w:rsid w:val="00C00E6B"/>
    <w:rsid w:val="00C26644"/>
    <w:rsid w:val="00C40337"/>
    <w:rsid w:val="00C71BA9"/>
    <w:rsid w:val="00C858BE"/>
    <w:rsid w:val="00CD2D9F"/>
    <w:rsid w:val="00CE4F27"/>
    <w:rsid w:val="00CF6663"/>
    <w:rsid w:val="00D219E3"/>
    <w:rsid w:val="00D23E16"/>
    <w:rsid w:val="00D42466"/>
    <w:rsid w:val="00D827D4"/>
    <w:rsid w:val="00D9506E"/>
    <w:rsid w:val="00DA04CA"/>
    <w:rsid w:val="00DD1AE3"/>
    <w:rsid w:val="00E61B46"/>
    <w:rsid w:val="00F1082C"/>
    <w:rsid w:val="00FD12C0"/>
    <w:rsid w:val="00FD14E5"/>
    <w:rsid w:val="00FE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0BAC8-D270-42D5-8908-955C0BE1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4E5"/>
    <w:pPr>
      <w:spacing w:after="160" w:line="259"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C00E6B"/>
    <w:pPr>
      <w:tabs>
        <w:tab w:val="center" w:pos="4680"/>
        <w:tab w:val="right" w:pos="9360"/>
      </w:tabs>
    </w:pPr>
  </w:style>
  <w:style w:type="character" w:customStyle="1" w:styleId="HeaderChar">
    <w:name w:val="Header Char"/>
    <w:basedOn w:val="DefaultParagraphFont"/>
    <w:link w:val="Header"/>
    <w:uiPriority w:val="99"/>
    <w:rsid w:val="00C00E6B"/>
  </w:style>
  <w:style w:type="paragraph" w:styleId="Footer">
    <w:name w:val="footer"/>
    <w:basedOn w:val="Normal"/>
    <w:link w:val="FooterChar"/>
    <w:uiPriority w:val="99"/>
    <w:unhideWhenUsed/>
    <w:rsid w:val="00C00E6B"/>
    <w:pPr>
      <w:tabs>
        <w:tab w:val="center" w:pos="4680"/>
        <w:tab w:val="right" w:pos="9360"/>
      </w:tabs>
    </w:pPr>
  </w:style>
  <w:style w:type="character" w:customStyle="1" w:styleId="FooterChar">
    <w:name w:val="Footer Char"/>
    <w:basedOn w:val="DefaultParagraphFont"/>
    <w:link w:val="Footer"/>
    <w:uiPriority w:val="99"/>
    <w:rsid w:val="00C00E6B"/>
  </w:style>
  <w:style w:type="paragraph" w:styleId="BalloonText">
    <w:name w:val="Balloon Text"/>
    <w:basedOn w:val="Normal"/>
    <w:link w:val="BalloonTextChar"/>
    <w:uiPriority w:val="99"/>
    <w:semiHidden/>
    <w:unhideWhenUsed/>
    <w:rsid w:val="00C00E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E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4360</Words>
  <Characters>24857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White</dc:creator>
  <cp:keywords/>
  <dc:description/>
  <cp:lastModifiedBy>Curt</cp:lastModifiedBy>
  <cp:revision>2</cp:revision>
  <dcterms:created xsi:type="dcterms:W3CDTF">2016-11-18T09:41:00Z</dcterms:created>
  <dcterms:modified xsi:type="dcterms:W3CDTF">2016-11-18T09:41:00Z</dcterms:modified>
</cp:coreProperties>
</file>